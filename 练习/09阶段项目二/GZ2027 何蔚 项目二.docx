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>项目考核验收表</w:t>
      </w:r>
    </w:p>
    <w:p>
      <w:pPr>
        <w:jc w:val="center"/>
        <w:rPr>
          <w:rFonts w:ascii="宋体" w:hAnsi="宋体"/>
          <w:b/>
          <w:sz w:val="36"/>
          <w:szCs w:val="36"/>
        </w:rPr>
      </w:pP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课程名称：</w:t>
      </w:r>
      <w:del w:id="0" w:author="这个世界需要英雄" w:date="2020-05-09T23:58:30Z">
        <w:r>
          <w:rPr>
            <w:rFonts w:ascii="宋体" w:hAnsi="宋体"/>
            <w:sz w:val="24"/>
          </w:rPr>
          <w:delText>□</w:delText>
        </w:r>
      </w:del>
      <w:ins w:id="1" w:author="这个世界需要英雄" w:date="2020-05-09T23:58:30Z">
        <w:r>
          <w:rPr>
            <w:rFonts w:ascii="Wingdings 2" w:hAnsi="Wingdings 2" w:eastAsia="Wingdings 2" w:cs="Wingdings 2"/>
            <w:sz w:val="24"/>
          </w:rPr>
          <w:t>R</w:t>
        </w:r>
      </w:ins>
      <w:r>
        <w:rPr>
          <w:rFonts w:ascii="宋体" w:hAnsi="宋体"/>
          <w:sz w:val="24"/>
        </w:rPr>
        <w:t>嵌入式linux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□</w:t>
      </w:r>
      <w:ins w:id="2" w:author="John" w:date="2018-07-24T10:03:45Z">
        <w:r>
          <w:rPr>
            <w:rFonts w:ascii="宋体" w:hAnsi="宋体"/>
            <w:sz w:val="24"/>
            <w:lang w:val="en-US" w:eastAsia="zh-CN"/>
          </w:rPr>
          <w:t>Java</w:t>
        </w:r>
      </w:ins>
      <w:r>
        <w:rPr>
          <w:rFonts w:ascii="宋体" w:hAnsi="宋体"/>
          <w:sz w:val="24"/>
        </w:rPr>
        <w:t>应用开发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□</w:t>
      </w:r>
      <w:ins w:id="3" w:author="gec" w:date="2017-04-18T17:41:42Z">
        <w:r>
          <w:rPr>
            <w:rFonts w:ascii="宋体" w:hAnsi="宋体"/>
            <w:color w:val="002060"/>
            <w:sz w:val="24"/>
            <w:lang w:val="en-US" w:eastAsia="zh-CN"/>
          </w:rPr>
          <w:t>Html5</w:t>
        </w:r>
      </w:ins>
      <w:r>
        <w:rPr>
          <w:rFonts w:ascii="宋体" w:hAnsi="宋体"/>
          <w:sz w:val="24"/>
        </w:rPr>
        <w:t>应用开发</w:t>
      </w:r>
    </w:p>
    <w:tbl>
      <w:tblPr>
        <w:tblStyle w:val="12"/>
        <w:tblW w:w="901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240"/>
        <w:gridCol w:w="1419"/>
        <w:gridCol w:w="225"/>
        <w:gridCol w:w="773"/>
        <w:gridCol w:w="1794"/>
        <w:gridCol w:w="1754"/>
        <w:gridCol w:w="286"/>
        <w:gridCol w:w="690"/>
        <w:gridCol w:w="15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姓名</w:t>
            </w:r>
          </w:p>
        </w:tc>
        <w:tc>
          <w:tcPr>
            <w:tcW w:w="16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</w:pPr>
            <w:ins w:id="4" w:author="未知作者" w:date="2020-06-09T11:38:22Z">
              <w:r>
                <w:rPr>
                  <w:b/>
                  <w:sz w:val="24"/>
                  <w:lang w:val="en-US" w:eastAsia="zh-CN"/>
                </w:rPr>
                <w:t>何蔚</w:t>
              </w:r>
            </w:ins>
          </w:p>
        </w:tc>
        <w:tc>
          <w:tcPr>
            <w:tcW w:w="7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班级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eastAsia="宋体"/>
                <w:b/>
                <w:sz w:val="24"/>
                <w:lang w:val="en-US" w:eastAsia="zh-CN"/>
              </w:rPr>
            </w:pPr>
            <w:ins w:id="5" w:author="这个世界需要英雄" w:date="2020-05-09T23:58:36Z">
              <w:r>
                <w:rPr>
                  <w:b/>
                  <w:sz w:val="24"/>
                  <w:lang w:val="en-US" w:eastAsia="zh-CN"/>
                </w:rPr>
                <w:t>GZ2027</w:t>
              </w:r>
            </w:ins>
          </w:p>
        </w:tc>
        <w:tc>
          <w:tcPr>
            <w:tcW w:w="19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答辩验收时间</w:t>
            </w:r>
          </w:p>
        </w:tc>
        <w:tc>
          <w:tcPr>
            <w:tcW w:w="22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项目名称</w:t>
            </w:r>
          </w:p>
        </w:tc>
        <w:tc>
          <w:tcPr>
            <w:tcW w:w="361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</w:pPr>
            <w:ins w:id="6" w:author="未知作者" w:date="2020-06-09T11:38:05Z">
              <w:r>
                <w:rPr>
                  <w:b/>
                  <w:sz w:val="24"/>
                  <w:lang w:val="en-US" w:eastAsia="zh-CN"/>
                </w:rPr>
                <w:t>QQ的局域网通信工具</w:t>
              </w:r>
            </w:ins>
            <w:del w:id="7" w:author="未知作者" w:date="2020-06-09T11:37:53Z">
              <w:r>
                <w:rPr>
                  <w:b/>
                  <w:sz w:val="24"/>
                  <w:lang w:val="en-US" w:eastAsia="zh-CN"/>
                </w:rPr>
                <w:delText>商品操作系统</w:delText>
              </w:r>
            </w:del>
          </w:p>
        </w:tc>
        <w:tc>
          <w:tcPr>
            <w:tcW w:w="19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指导老师</w:t>
            </w:r>
          </w:p>
        </w:tc>
        <w:tc>
          <w:tcPr>
            <w:tcW w:w="22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10" w:hRule="atLeast"/>
          <w:jc w:val="center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extDirection w:val="tbRl"/>
            <w:vAlign w:val="center"/>
          </w:tcPr>
          <w:p>
            <w:pPr>
              <w:spacing w:line="360" w:lineRule="auto"/>
              <w:ind w:left="113" w:right="113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设计目标</w:t>
            </w:r>
          </w:p>
        </w:tc>
        <w:tc>
          <w:tcPr>
            <w:tcW w:w="7733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ins w:id="8" w:author="未知作者" w:date="2020-06-09T11:39:00Z">
              <w:r>
                <w:rPr>
                  <w:lang w:val="en-US" w:eastAsia="zh-CN"/>
                </w:rPr>
                <w:t>类似QQ的局域网通信工具</w:t>
              </w:r>
            </w:ins>
            <w:del w:id="9" w:author="未知作者" w:date="2020-06-09T11:38:50Z">
              <w:r>
                <w:rPr>
                  <w:lang w:val="en-US" w:eastAsia="zh-CN"/>
                </w:rPr>
                <w:delText>一个</w:delText>
              </w:r>
            </w:del>
            <w:del w:id="10" w:author="未知作者" w:date="2020-06-09T11:38:50Z">
              <w:r>
                <w:rPr>
                  <w:b/>
                  <w:sz w:val="24"/>
                  <w:lang w:val="en-US" w:eastAsia="zh-CN"/>
                </w:rPr>
                <w:delText>商品操作系统</w:delText>
              </w:r>
            </w:del>
          </w:p>
          <w:p>
            <w:pPr>
              <w:widowControl/>
              <w:jc w:val="left"/>
            </w:pPr>
            <w:bookmarkStart w:id="0" w:name="_GoBack"/>
            <w:bookmarkEnd w:id="0"/>
          </w:p>
          <w:p>
            <w:pPr>
              <w:spacing w:line="36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92" w:hRule="atLeast"/>
          <w:jc w:val="center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extDirection w:val="tbRl"/>
            <w:vAlign w:val="center"/>
          </w:tcPr>
          <w:p>
            <w:pPr>
              <w:spacing w:line="360" w:lineRule="auto"/>
              <w:ind w:left="113" w:right="113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功能描述</w:t>
            </w:r>
          </w:p>
        </w:tc>
        <w:tc>
          <w:tcPr>
            <w:tcW w:w="7733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</w:p>
          <w:p>
            <w:pPr>
              <w:widowControl/>
              <w:jc w:val="left"/>
              <w:rPr>
                <w:ins w:id="11" w:author="何蔚" w:date="2020-06-09T11:45:15Z"/>
                <w:rFonts w:hint="eastAsia"/>
                <w:lang w:val="en-US" w:eastAsia="zh-CN"/>
              </w:rPr>
            </w:pPr>
            <w:ins w:id="12" w:author="何蔚" w:date="2020-06-09T11:45:29Z">
              <w:r>
                <w:rPr>
                  <w:rFonts w:hint="eastAsia"/>
                  <w:lang w:val="en-US" w:eastAsia="zh-CN"/>
                </w:rPr>
                <w:t>1.</w:t>
              </w:r>
            </w:ins>
            <w:ins w:id="13" w:author="何蔚" w:date="2020-06-09T11:43:36Z">
              <w:r>
                <w:rPr>
                  <w:rFonts w:hint="eastAsia"/>
                  <w:lang w:val="en-US" w:eastAsia="zh-CN"/>
                </w:rPr>
                <w:t>每个用户</w:t>
              </w:r>
            </w:ins>
            <w:ins w:id="14" w:author="何蔚" w:date="2020-06-09T11:44:24Z">
              <w:r>
                <w:rPr>
                  <w:rFonts w:hint="eastAsia"/>
                  <w:lang w:val="en-US" w:eastAsia="zh-CN"/>
                </w:rPr>
                <w:t>使用</w:t>
              </w:r>
            </w:ins>
            <w:ins w:id="15" w:author="何蔚" w:date="2020-06-09T11:44:01Z">
              <w:r>
                <w:rPr>
                  <w:rFonts w:hint="eastAsia"/>
                  <w:lang w:val="en-US" w:eastAsia="zh-CN"/>
                </w:rPr>
                <w:t>用户名</w:t>
              </w:r>
            </w:ins>
            <w:ins w:id="16" w:author="何蔚" w:date="2020-06-09T11:44:04Z">
              <w:r>
                <w:rPr>
                  <w:rFonts w:hint="eastAsia"/>
                  <w:lang w:val="en-US" w:eastAsia="zh-CN"/>
                </w:rPr>
                <w:t>和密码</w:t>
              </w:r>
            </w:ins>
            <w:ins w:id="17" w:author="何蔚" w:date="2020-06-09T11:44:31Z">
              <w:r>
                <w:rPr>
                  <w:rFonts w:hint="eastAsia"/>
                  <w:lang w:val="en-US" w:eastAsia="zh-CN"/>
                </w:rPr>
                <w:t>进行登录</w:t>
              </w:r>
            </w:ins>
            <w:ins w:id="18" w:author="何蔚" w:date="2020-06-09T11:44:50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19" w:author="何蔚" w:date="2020-06-09T11:44:53Z">
              <w:r>
                <w:rPr>
                  <w:rFonts w:hint="eastAsia"/>
                  <w:lang w:val="en-US" w:eastAsia="zh-CN"/>
                </w:rPr>
                <w:t>还需要输入</w:t>
              </w:r>
            </w:ins>
            <w:ins w:id="20" w:author="何蔚" w:date="2020-06-09T11:45:02Z">
              <w:r>
                <w:rPr>
                  <w:rFonts w:hint="eastAsia"/>
                  <w:lang w:val="en-US" w:eastAsia="zh-CN"/>
                </w:rPr>
                <w:t>服务器</w:t>
              </w:r>
            </w:ins>
            <w:ins w:id="21" w:author="何蔚" w:date="2020-06-09T11:45:06Z">
              <w:r>
                <w:rPr>
                  <w:rFonts w:hint="eastAsia"/>
                  <w:lang w:val="en-US" w:eastAsia="zh-CN"/>
                </w:rPr>
                <w:t>端口号</w:t>
              </w:r>
            </w:ins>
            <w:ins w:id="22" w:author="何蔚" w:date="2020-06-09T11:45:09Z">
              <w:r>
                <w:rPr>
                  <w:rFonts w:hint="eastAsia"/>
                  <w:lang w:val="en-US" w:eastAsia="zh-CN"/>
                </w:rPr>
                <w:t>和</w:t>
              </w:r>
            </w:ins>
            <w:ins w:id="23" w:author="何蔚" w:date="2020-06-09T11:45:15Z">
              <w:r>
                <w:rPr>
                  <w:rFonts w:hint="eastAsia"/>
                  <w:lang w:val="en-US" w:eastAsia="zh-CN"/>
                </w:rPr>
                <w:t>地址</w:t>
              </w:r>
            </w:ins>
          </w:p>
          <w:p>
            <w:pPr>
              <w:widowControl/>
              <w:jc w:val="left"/>
              <w:rPr>
                <w:del w:id="24" w:author="何蔚" w:date="2020-06-09T11:43:23Z"/>
              </w:rPr>
            </w:pPr>
            <w:ins w:id="25" w:author="这个世界需要英雄" w:date="2020-05-09T23:59:47Z">
              <w:del w:id="26" w:author="何蔚" w:date="2020-06-09T11:43:23Z">
                <w:r>
                  <w:rPr/>
                  <w:delText>管理员  普通用户</w:delText>
                </w:r>
              </w:del>
            </w:ins>
            <w:ins w:id="27" w:author="这个世界需要英雄" w:date="2020-05-09T23:59:47Z">
              <w:del w:id="28" w:author="何蔚" w:date="2020-06-09T11:43:23Z">
                <w:r>
                  <w:rPr>
                    <w:lang w:val="en-US" w:eastAsia="zh-CN"/>
                  </w:rPr>
                  <w:delText xml:space="preserve"> </w:delText>
                </w:r>
              </w:del>
            </w:ins>
            <w:ins w:id="29" w:author="这个世界需要英雄" w:date="2020-05-09T23:59:47Z">
              <w:del w:id="30" w:author="何蔚" w:date="2020-06-09T11:43:23Z">
                <w:r>
                  <w:rPr/>
                  <w:delText>账户密码注册登录</w:delText>
                </w:r>
              </w:del>
            </w:ins>
          </w:p>
          <w:p>
            <w:pPr>
              <w:widowControl/>
              <w:jc w:val="left"/>
              <w:rPr>
                <w:del w:id="31" w:author="何蔚" w:date="2020-06-09T11:43:23Z"/>
              </w:rPr>
            </w:pPr>
            <w:ins w:id="32" w:author="这个世界需要英雄" w:date="2020-05-09T23:59:47Z">
              <w:del w:id="33" w:author="何蔚" w:date="2020-06-09T11:43:23Z">
                <w:r>
                  <w:rPr/>
                  <w:delText>管理员：</w:delText>
                </w:r>
              </w:del>
            </w:ins>
          </w:p>
          <w:p>
            <w:pPr>
              <w:widowControl/>
              <w:jc w:val="left"/>
              <w:rPr>
                <w:del w:id="34" w:author="何蔚" w:date="2020-06-09T11:43:23Z"/>
                <w:rFonts w:eastAsia="宋体"/>
                <w:lang w:val="en-US" w:eastAsia="zh-CN"/>
              </w:rPr>
            </w:pPr>
            <w:ins w:id="35" w:author="这个世界需要英雄" w:date="2020-05-10T00:00:47Z">
              <w:del w:id="36" w:author="何蔚" w:date="2020-06-09T11:43:23Z">
                <w:r>
                  <w:rPr/>
                  <w:delText>1、添加商品</w:delText>
                </w:r>
              </w:del>
            </w:ins>
            <w:ins w:id="37" w:author="这个世界需要英雄" w:date="2020-05-10T00:00:47Z">
              <w:del w:id="38" w:author="何蔚" w:date="2020-06-09T11:43:23Z">
                <w:r>
                  <w:rPr>
                    <w:lang w:val="en-US" w:eastAsia="zh-CN"/>
                  </w:rPr>
                  <w:delText xml:space="preserve"> 2、移除商品 3、查看商品 4、查找商品 5修改用户名和密码</w:delText>
                </w:r>
              </w:del>
            </w:ins>
          </w:p>
          <w:p>
            <w:pPr>
              <w:widowControl/>
              <w:jc w:val="left"/>
              <w:rPr>
                <w:del w:id="39" w:author="何蔚" w:date="2020-06-09T11:43:23Z"/>
              </w:rPr>
            </w:pPr>
            <w:ins w:id="40" w:author="这个世界需要英雄" w:date="2020-05-10T00:00:47Z">
              <w:del w:id="41" w:author="何蔚" w:date="2020-06-09T11:43:23Z">
                <w:r>
                  <w:rPr>
                    <w:lang w:val="en-US" w:eastAsia="zh-CN"/>
                  </w:rPr>
                  <w:delText>普通</w:delText>
                </w:r>
              </w:del>
            </w:ins>
            <w:ins w:id="42" w:author="这个世界需要英雄" w:date="2020-05-10T00:00:47Z">
              <w:del w:id="43" w:author="何蔚" w:date="2020-06-09T11:43:23Z">
                <w:r>
                  <w:rPr/>
                  <w:delText>用户：</w:delText>
                </w:r>
              </w:del>
            </w:ins>
          </w:p>
          <w:p>
            <w:pPr>
              <w:widowControl/>
              <w:jc w:val="left"/>
              <w:rPr>
                <w:del w:id="45" w:author="何蔚" w:date="2020-06-09T11:43:23Z"/>
                <w:lang w:val="en-US" w:eastAsia="zh-CN"/>
              </w:rPr>
              <w:pPrChange w:id="44" w:author="何蔚" w:date="2020-06-09T11:44:48Z">
                <w:pPr>
                  <w:widowControl/>
                  <w:jc w:val="left"/>
                </w:pPr>
              </w:pPrChange>
            </w:pPr>
            <w:ins w:id="46" w:author="这个世界需要英雄" w:date="2020-05-10T00:00:55Z">
              <w:del w:id="47" w:author="何蔚" w:date="2020-06-09T11:43:23Z">
                <w:r>
                  <w:rPr/>
                  <w:delText>查看商品</w:delText>
                </w:r>
              </w:del>
            </w:ins>
            <w:ins w:id="48" w:author="这个世界需要英雄" w:date="2020-05-10T00:00:55Z">
              <w:del w:id="49" w:author="何蔚" w:date="2020-06-09T11:43:23Z">
                <w:r>
                  <w:rPr>
                    <w:lang w:val="en-US" w:eastAsia="zh-CN"/>
                  </w:rPr>
                  <w:delText xml:space="preserve"> </w:delText>
                </w:r>
              </w:del>
            </w:ins>
            <w:ins w:id="50" w:author="这个世界需要英雄" w:date="2020-05-10T00:01:03Z">
              <w:del w:id="51" w:author="何蔚" w:date="2020-06-09T11:43:23Z">
                <w:r>
                  <w:rPr>
                    <w:lang w:val="en-US" w:eastAsia="zh-CN"/>
                  </w:rPr>
                  <w:delText>2、将选择的商品加入购物车</w:delText>
                </w:r>
              </w:del>
            </w:ins>
            <w:ins w:id="52" w:author="这个世界需要英雄" w:date="2020-05-10T00:01:06Z">
              <w:del w:id="53" w:author="何蔚" w:date="2020-06-09T11:43:23Z">
                <w:r>
                  <w:rPr>
                    <w:lang w:val="en-US" w:eastAsia="zh-CN"/>
                  </w:rPr>
                  <w:delText xml:space="preserve"> 3、将购物车中的商品删除</w:delText>
                </w:r>
              </w:del>
            </w:ins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del w:id="55" w:author="何蔚" w:date="2020-06-09T11:43:23Z"/>
                <w:lang w:val="en-US" w:eastAsia="zh-CN"/>
              </w:rPr>
              <w:pPrChange w:id="54" w:author="这个世界需要英雄" w:date="2020-05-10T00:01:16Z">
                <w:pPr>
                  <w:widowControl/>
                  <w:jc w:val="left"/>
                </w:pPr>
              </w:pPrChange>
            </w:pPr>
            <w:ins w:id="56" w:author="这个世界需要英雄" w:date="2020-05-10T00:01:12Z">
              <w:del w:id="57" w:author="何蔚" w:date="2020-06-09T11:43:23Z">
                <w:r>
                  <w:rPr>
                    <w:lang w:val="en-US" w:eastAsia="zh-CN"/>
                  </w:rPr>
                  <w:delText>4、查看购物车中的商品价格信息</w:delText>
                </w:r>
              </w:del>
            </w:ins>
            <w:ins w:id="58" w:author="这个世界需要英雄" w:date="2020-05-10T00:01:21Z">
              <w:del w:id="59" w:author="何蔚" w:date="2020-06-09T11:43:23Z">
                <w:r>
                  <w:rPr>
                    <w:lang w:val="en-US" w:eastAsia="zh-CN"/>
                  </w:rPr>
                  <w:delText xml:space="preserve"> </w:delText>
                </w:r>
              </w:del>
            </w:ins>
            <w:ins w:id="60" w:author="这个世界需要英雄" w:date="2020-05-10T00:01:23Z">
              <w:del w:id="61" w:author="何蔚" w:date="2020-06-09T11:43:23Z">
                <w:r>
                  <w:rPr>
                    <w:lang w:val="en-US" w:eastAsia="zh-CN"/>
                  </w:rPr>
                  <w:delText>5、修改用户名和密码</w:delText>
                </w:r>
              </w:del>
            </w:ins>
          </w:p>
          <w:p>
            <w:pPr>
              <w:widowControl/>
              <w:spacing w:line="240" w:lineRule="auto"/>
              <w:jc w:val="left"/>
              <w:rPr>
                <w:ins w:id="63" w:author="何蔚" w:date="2020-06-09T11:47:44Z"/>
                <w:rFonts w:hint="eastAsia"/>
                <w:lang w:val="en-US" w:eastAsia="zh-CN"/>
              </w:rPr>
              <w:pPrChange w:id="62" w:author="何蔚" w:date="2020-06-09T11:44:48Z">
                <w:pPr>
                  <w:spacing w:line="360" w:lineRule="auto"/>
                </w:pPr>
              </w:pPrChange>
            </w:pPr>
            <w:ins w:id="64" w:author="何蔚" w:date="2020-06-09T11:45:31Z">
              <w:r>
                <w:rPr>
                  <w:rFonts w:hint="eastAsia"/>
                  <w:lang w:val="en-US" w:eastAsia="zh-CN"/>
                </w:rPr>
                <w:t>2.</w:t>
              </w:r>
            </w:ins>
            <w:ins w:id="65" w:author="何蔚" w:date="2020-06-09T11:45:37Z">
              <w:r>
                <w:rPr>
                  <w:rFonts w:hint="eastAsia"/>
                  <w:lang w:val="en-US" w:eastAsia="zh-CN"/>
                </w:rPr>
                <w:t>用户之间</w:t>
              </w:r>
            </w:ins>
            <w:ins w:id="66" w:author="何蔚" w:date="2020-06-09T11:45:40Z">
              <w:r>
                <w:rPr>
                  <w:rFonts w:hint="eastAsia"/>
                  <w:lang w:val="en-US" w:eastAsia="zh-CN"/>
                </w:rPr>
                <w:t>可以</w:t>
              </w:r>
            </w:ins>
            <w:ins w:id="67" w:author="何蔚" w:date="2020-06-09T11:45:43Z">
              <w:r>
                <w:rPr>
                  <w:rFonts w:hint="eastAsia"/>
                  <w:lang w:val="en-US" w:eastAsia="zh-CN"/>
                </w:rPr>
                <w:t>1</w:t>
              </w:r>
            </w:ins>
            <w:ins w:id="68" w:author="何蔚" w:date="2020-06-09T11:45:46Z">
              <w:r>
                <w:rPr>
                  <w:rFonts w:hint="eastAsia"/>
                  <w:lang w:val="en-US" w:eastAsia="zh-CN"/>
                </w:rPr>
                <w:t>对1</w:t>
              </w:r>
            </w:ins>
            <w:ins w:id="69" w:author="何蔚" w:date="2020-06-09T11:45:49Z">
              <w:r>
                <w:rPr>
                  <w:rFonts w:hint="eastAsia"/>
                  <w:lang w:val="en-US" w:eastAsia="zh-CN"/>
                </w:rPr>
                <w:t>通信</w:t>
              </w:r>
            </w:ins>
          </w:p>
          <w:p>
            <w:pPr>
              <w:widowControl/>
              <w:spacing w:line="240" w:lineRule="auto"/>
              <w:jc w:val="left"/>
              <w:rPr>
                <w:ins w:id="71" w:author="何蔚" w:date="2020-06-09T11:46:08Z"/>
                <w:rFonts w:hint="eastAsia"/>
                <w:lang w:val="en-US" w:eastAsia="zh-CN"/>
              </w:rPr>
              <w:pPrChange w:id="70" w:author="何蔚" w:date="2020-06-09T11:44:48Z">
                <w:pPr>
                  <w:spacing w:line="360" w:lineRule="auto"/>
                </w:pPr>
              </w:pPrChange>
            </w:pPr>
            <w:ins w:id="72" w:author="何蔚" w:date="2020-06-09T11:45:50Z">
              <w:r>
                <w:rPr>
                  <w:rFonts w:hint="eastAsia"/>
                  <w:lang w:val="en-US" w:eastAsia="zh-CN"/>
                </w:rPr>
                <w:t>3.</w:t>
              </w:r>
            </w:ins>
            <w:ins w:id="73" w:author="何蔚" w:date="2020-06-09T11:46:00Z">
              <w:r>
                <w:rPr>
                  <w:rFonts w:hint="eastAsia"/>
                  <w:lang w:val="en-US" w:eastAsia="zh-CN"/>
                </w:rPr>
                <w:t>用户之间</w:t>
              </w:r>
            </w:ins>
            <w:ins w:id="74" w:author="何蔚" w:date="2020-06-09T11:46:04Z">
              <w:r>
                <w:rPr>
                  <w:rFonts w:hint="eastAsia"/>
                  <w:lang w:val="en-US" w:eastAsia="zh-CN"/>
                </w:rPr>
                <w:t>可以</w:t>
              </w:r>
            </w:ins>
            <w:ins w:id="75" w:author="何蔚" w:date="2020-06-09T11:46:08Z">
              <w:r>
                <w:rPr>
                  <w:rFonts w:hint="eastAsia"/>
                  <w:lang w:val="en-US" w:eastAsia="zh-CN"/>
                </w:rPr>
                <w:t>进行文件传输</w:t>
              </w:r>
            </w:ins>
          </w:p>
          <w:p>
            <w:pPr>
              <w:widowControl/>
              <w:spacing w:line="240" w:lineRule="auto"/>
              <w:jc w:val="left"/>
              <w:rPr>
                <w:ins w:id="77" w:author="何蔚" w:date="2020-06-09T11:46:28Z"/>
                <w:rFonts w:hint="eastAsia"/>
                <w:lang w:val="en-US" w:eastAsia="zh-CN"/>
              </w:rPr>
              <w:pPrChange w:id="76" w:author="何蔚" w:date="2020-06-09T11:44:48Z">
                <w:pPr>
                  <w:spacing w:line="360" w:lineRule="auto"/>
                </w:pPr>
              </w:pPrChange>
            </w:pPr>
            <w:ins w:id="78" w:author="何蔚" w:date="2020-06-09T11:46:10Z">
              <w:r>
                <w:rPr>
                  <w:rFonts w:hint="eastAsia"/>
                  <w:lang w:val="en-US" w:eastAsia="zh-CN"/>
                </w:rPr>
                <w:t>4.</w:t>
              </w:r>
            </w:ins>
            <w:ins w:id="79" w:author="何蔚" w:date="2020-06-09T11:46:18Z">
              <w:r>
                <w:rPr>
                  <w:rFonts w:hint="eastAsia"/>
                  <w:lang w:val="en-US" w:eastAsia="zh-CN"/>
                </w:rPr>
                <w:t>用户上</w:t>
              </w:r>
            </w:ins>
            <w:ins w:id="80" w:author="何蔚" w:date="2020-06-09T11:46:20Z">
              <w:r>
                <w:rPr>
                  <w:rFonts w:hint="eastAsia"/>
                  <w:lang w:val="en-US" w:eastAsia="zh-CN"/>
                </w:rPr>
                <w:t>下</w:t>
              </w:r>
            </w:ins>
            <w:ins w:id="81" w:author="何蔚" w:date="2020-06-09T11:46:22Z">
              <w:r>
                <w:rPr>
                  <w:rFonts w:hint="eastAsia"/>
                  <w:lang w:val="en-US" w:eastAsia="zh-CN"/>
                </w:rPr>
                <w:t>线</w:t>
              </w:r>
            </w:ins>
            <w:ins w:id="82" w:author="何蔚" w:date="2020-06-09T11:46:27Z">
              <w:r>
                <w:rPr>
                  <w:rFonts w:hint="eastAsia"/>
                  <w:lang w:val="en-US" w:eastAsia="zh-CN"/>
                </w:rPr>
                <w:t>会进行广播</w:t>
              </w:r>
            </w:ins>
          </w:p>
          <w:p>
            <w:pPr>
              <w:widowControl/>
              <w:spacing w:line="240" w:lineRule="auto"/>
              <w:jc w:val="left"/>
              <w:rPr>
                <w:ins w:id="84" w:author="何蔚" w:date="2020-06-09T11:48:16Z"/>
                <w:rFonts w:hint="eastAsia"/>
                <w:lang w:val="en-US" w:eastAsia="zh-CN"/>
              </w:rPr>
              <w:pPrChange w:id="83" w:author="何蔚" w:date="2020-06-09T11:44:48Z">
                <w:pPr>
                  <w:spacing w:line="360" w:lineRule="auto"/>
                </w:pPr>
              </w:pPrChange>
            </w:pPr>
            <w:ins w:id="85" w:author="何蔚" w:date="2020-06-09T11:46:29Z">
              <w:r>
                <w:rPr>
                  <w:rFonts w:hint="eastAsia"/>
                  <w:lang w:val="en-US" w:eastAsia="zh-CN"/>
                </w:rPr>
                <w:t>5.</w:t>
              </w:r>
            </w:ins>
            <w:ins w:id="86" w:author="何蔚" w:date="2020-06-09T11:47:51Z">
              <w:r>
                <w:rPr>
                  <w:rFonts w:hint="eastAsia"/>
                  <w:lang w:val="en-US" w:eastAsia="zh-CN"/>
                </w:rPr>
                <w:t>用户</w:t>
              </w:r>
            </w:ins>
            <w:ins w:id="87" w:author="何蔚" w:date="2020-06-09T11:47:54Z">
              <w:r>
                <w:rPr>
                  <w:rFonts w:hint="eastAsia"/>
                  <w:lang w:val="en-US" w:eastAsia="zh-CN"/>
                </w:rPr>
                <w:t>可以</w:t>
              </w:r>
            </w:ins>
            <w:ins w:id="88" w:author="何蔚" w:date="2020-06-09T11:48:00Z">
              <w:r>
                <w:rPr>
                  <w:rFonts w:hint="eastAsia"/>
                  <w:lang w:val="en-US" w:eastAsia="zh-CN"/>
                </w:rPr>
                <w:t>进行群聊</w:t>
              </w:r>
            </w:ins>
          </w:p>
          <w:p>
            <w:pPr>
              <w:widowControl/>
              <w:spacing w:line="240" w:lineRule="auto"/>
              <w:jc w:val="left"/>
              <w:rPr>
                <w:ins w:id="90" w:author="何蔚" w:date="2020-06-09T11:48:26Z"/>
                <w:rFonts w:hint="eastAsia"/>
                <w:lang w:val="en-US" w:eastAsia="zh-CN"/>
              </w:rPr>
              <w:pPrChange w:id="89" w:author="何蔚" w:date="2020-06-09T11:44:48Z">
                <w:pPr>
                  <w:spacing w:line="360" w:lineRule="auto"/>
                </w:pPr>
              </w:pPrChange>
            </w:pPr>
            <w:ins w:id="91" w:author="何蔚" w:date="2020-06-09T11:48:18Z">
              <w:r>
                <w:rPr>
                  <w:rFonts w:hint="eastAsia"/>
                  <w:lang w:val="en-US" w:eastAsia="zh-CN"/>
                </w:rPr>
                <w:t>6.</w:t>
              </w:r>
            </w:ins>
            <w:ins w:id="92" w:author="何蔚" w:date="2020-06-09T11:48:25Z">
              <w:r>
                <w:rPr>
                  <w:rFonts w:hint="eastAsia"/>
                  <w:lang w:val="en-US" w:eastAsia="zh-CN"/>
                </w:rPr>
                <w:t>退出</w:t>
              </w:r>
            </w:ins>
          </w:p>
          <w:p>
            <w:pPr>
              <w:widowControl/>
              <w:spacing w:line="240" w:lineRule="auto"/>
              <w:jc w:val="left"/>
              <w:rPr>
                <w:rFonts w:hint="default"/>
                <w:lang w:val="en-US" w:eastAsia="zh-CN"/>
              </w:rPr>
              <w:pPrChange w:id="93" w:author="何蔚" w:date="2020-06-09T11:44:48Z">
                <w:pPr>
                  <w:spacing w:line="360" w:lineRule="auto"/>
                </w:pPr>
              </w:pPrChange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extDirection w:val="tbRl"/>
            <w:vAlign w:val="center"/>
          </w:tcPr>
          <w:p>
            <w:pPr>
              <w:spacing w:line="360" w:lineRule="auto"/>
              <w:ind w:left="113" w:right="113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设计方案</w:t>
            </w:r>
          </w:p>
        </w:tc>
        <w:tc>
          <w:tcPr>
            <w:tcW w:w="7733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</w:p>
          <w:p>
            <w:pPr>
              <w:widowControl/>
              <w:jc w:val="left"/>
              <w:rPr>
                <w:ins w:id="94" w:author="何蔚" w:date="2020-06-09T12:32:27Z"/>
                <w:rFonts w:hint="eastAsia"/>
                <w:lang w:val="en-US" w:eastAsia="zh-CN"/>
              </w:rPr>
            </w:pPr>
            <w:ins w:id="95" w:author="何蔚" w:date="2020-06-09T12:29:12Z">
              <w:r>
                <w:rPr>
                  <w:rFonts w:hint="eastAsia"/>
                  <w:lang w:val="en-US" w:eastAsia="zh-CN"/>
                </w:rPr>
                <w:t>客户端</w:t>
              </w:r>
            </w:ins>
            <w:ins w:id="96" w:author="何蔚" w:date="2020-06-09T12:29:22Z">
              <w:r>
                <w:rPr>
                  <w:rFonts w:hint="eastAsia"/>
                  <w:lang w:val="en-US" w:eastAsia="zh-CN"/>
                </w:rPr>
                <w:t>：</w:t>
              </w:r>
            </w:ins>
          </w:p>
          <w:p>
            <w:pPr>
              <w:widowControl/>
              <w:numPr>
                <w:ilvl w:val="0"/>
                <w:numId w:val="1"/>
                <w:ins w:id="98" w:author="何蔚" w:date="2020-06-09T12:38:34Z"/>
              </w:numPr>
              <w:jc w:val="left"/>
              <w:rPr>
                <w:ins w:id="99" w:author="何蔚" w:date="2020-06-09T12:38:34Z"/>
                <w:rFonts w:hint="eastAsia"/>
                <w:lang w:val="en-US" w:eastAsia="zh-CN"/>
              </w:rPr>
              <w:pPrChange w:id="97" w:author="何蔚" w:date="2020-06-09T12:38:34Z">
                <w:pPr>
                  <w:widowControl/>
                  <w:jc w:val="left"/>
                </w:pPr>
              </w:pPrChange>
            </w:pPr>
            <w:ins w:id="100" w:author="何蔚" w:date="2020-06-09T12:32:51Z">
              <w:r>
                <w:rPr>
                  <w:rFonts w:hint="eastAsia"/>
                  <w:lang w:val="en-US" w:eastAsia="zh-CN"/>
                </w:rPr>
                <w:t>用</w:t>
              </w:r>
            </w:ins>
            <w:ins w:id="101" w:author="何蔚" w:date="2020-06-09T12:32:45Z">
              <w:r>
                <w:rPr>
                  <w:rFonts w:hint="eastAsia"/>
                  <w:lang w:val="en-US" w:eastAsia="zh-CN"/>
                </w:rPr>
                <w:t>内核</w:t>
              </w:r>
            </w:ins>
            <w:ins w:id="102" w:author="何蔚" w:date="2020-06-09T12:32:54Z">
              <w:r>
                <w:rPr>
                  <w:rFonts w:hint="eastAsia"/>
                  <w:lang w:val="en-US" w:eastAsia="zh-CN"/>
                </w:rPr>
                <w:t>链表</w:t>
              </w:r>
            </w:ins>
            <w:ins w:id="103" w:author="何蔚" w:date="2020-06-09T12:32:57Z">
              <w:r>
                <w:rPr>
                  <w:rFonts w:hint="eastAsia"/>
                  <w:lang w:val="en-US" w:eastAsia="zh-CN"/>
                </w:rPr>
                <w:t>保存</w:t>
              </w:r>
            </w:ins>
            <w:ins w:id="104" w:author="何蔚" w:date="2020-06-09T12:33:01Z">
              <w:r>
                <w:rPr>
                  <w:rFonts w:hint="eastAsia"/>
                  <w:lang w:val="en-US" w:eastAsia="zh-CN"/>
                </w:rPr>
                <w:t>用户</w:t>
              </w:r>
            </w:ins>
            <w:ins w:id="105" w:author="何蔚" w:date="2020-06-09T12:33:03Z">
              <w:r>
                <w:rPr>
                  <w:rFonts w:hint="eastAsia"/>
                  <w:lang w:val="en-US" w:eastAsia="zh-CN"/>
                </w:rPr>
                <w:t>的</w:t>
              </w:r>
            </w:ins>
            <w:ins w:id="106" w:author="何蔚" w:date="2020-06-09T12:33:07Z">
              <w:r>
                <w:rPr>
                  <w:rFonts w:hint="eastAsia"/>
                  <w:lang w:val="en-US" w:eastAsia="zh-CN"/>
                </w:rPr>
                <w:t>登录名</w:t>
              </w:r>
            </w:ins>
            <w:ins w:id="107" w:author="何蔚" w:date="2020-06-09T12:33:11Z">
              <w:r>
                <w:rPr>
                  <w:rFonts w:hint="eastAsia"/>
                  <w:lang w:val="en-US" w:eastAsia="zh-CN"/>
                </w:rPr>
                <w:t>和密码</w:t>
              </w:r>
            </w:ins>
            <w:ins w:id="108" w:author="何蔚" w:date="2020-06-09T12:33:12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109" w:author="何蔚" w:date="2020-06-09T12:33:15Z">
              <w:r>
                <w:rPr>
                  <w:rFonts w:hint="eastAsia"/>
                  <w:lang w:val="en-US" w:eastAsia="zh-CN"/>
                </w:rPr>
                <w:t>并保存至</w:t>
              </w:r>
            </w:ins>
            <w:ins w:id="110" w:author="何蔚" w:date="2020-06-09T12:33:19Z">
              <w:r>
                <w:rPr>
                  <w:rFonts w:hint="eastAsia"/>
                  <w:lang w:val="en-US" w:eastAsia="zh-CN"/>
                </w:rPr>
                <w:t>本地文件</w:t>
              </w:r>
            </w:ins>
          </w:p>
          <w:p>
            <w:pPr>
              <w:widowControl/>
              <w:numPr>
                <w:ilvl w:val="0"/>
                <w:numId w:val="1"/>
                <w:ins w:id="112" w:author="何蔚" w:date="2020-06-09T12:38:34Z"/>
              </w:numPr>
              <w:jc w:val="left"/>
              <w:rPr>
                <w:ins w:id="113" w:author="何蔚" w:date="2020-06-09T12:40:32Z"/>
                <w:rFonts w:hint="eastAsia"/>
                <w:lang w:val="en-US" w:eastAsia="zh-CN"/>
              </w:rPr>
              <w:pPrChange w:id="111" w:author="何蔚" w:date="2020-06-09T12:38:34Z">
                <w:pPr>
                  <w:widowControl/>
                  <w:jc w:val="left"/>
                </w:pPr>
              </w:pPrChange>
            </w:pPr>
            <w:ins w:id="114" w:author="何蔚" w:date="2020-06-09T12:38:42Z">
              <w:r>
                <w:rPr>
                  <w:rFonts w:hint="eastAsia"/>
                  <w:lang w:val="en-US" w:eastAsia="zh-CN"/>
                </w:rPr>
                <w:t>登录后</w:t>
              </w:r>
            </w:ins>
            <w:ins w:id="115" w:author="何蔚" w:date="2020-06-09T12:39:04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116" w:author="何蔚" w:date="2020-06-09T12:39:06Z">
              <w:r>
                <w:rPr>
                  <w:rFonts w:hint="eastAsia"/>
                  <w:lang w:val="en-US" w:eastAsia="zh-CN"/>
                </w:rPr>
                <w:t>根据</w:t>
              </w:r>
            </w:ins>
            <w:ins w:id="117" w:author="何蔚" w:date="2020-06-09T12:39:09Z">
              <w:r>
                <w:rPr>
                  <w:rFonts w:hint="eastAsia"/>
                  <w:lang w:val="en-US" w:eastAsia="zh-CN"/>
                </w:rPr>
                <w:t>服务器</w:t>
              </w:r>
            </w:ins>
            <w:ins w:id="118" w:author="何蔚" w:date="2020-06-09T12:39:12Z">
              <w:r>
                <w:rPr>
                  <w:rFonts w:hint="eastAsia"/>
                  <w:lang w:val="en-US" w:eastAsia="zh-CN"/>
                </w:rPr>
                <w:t>ip</w:t>
              </w:r>
            </w:ins>
            <w:ins w:id="119" w:author="何蔚" w:date="2020-06-09T12:42:57Z">
              <w:r>
                <w:rPr>
                  <w:rFonts w:hint="eastAsia"/>
                  <w:lang w:val="en-US" w:eastAsia="zh-CN"/>
                </w:rPr>
                <w:t>地址</w:t>
              </w:r>
            </w:ins>
            <w:ins w:id="120" w:author="何蔚" w:date="2020-06-09T12:39:14Z">
              <w:r>
                <w:rPr>
                  <w:rFonts w:hint="eastAsia"/>
                  <w:lang w:val="en-US" w:eastAsia="zh-CN"/>
                </w:rPr>
                <w:t>和</w:t>
              </w:r>
            </w:ins>
            <w:ins w:id="121" w:author="何蔚" w:date="2020-06-09T12:39:17Z">
              <w:r>
                <w:rPr>
                  <w:rFonts w:hint="eastAsia"/>
                  <w:lang w:val="en-US" w:eastAsia="zh-CN"/>
                </w:rPr>
                <w:t>端口号</w:t>
              </w:r>
            </w:ins>
            <w:ins w:id="122" w:author="何蔚" w:date="2020-06-09T12:39:20Z">
              <w:r>
                <w:rPr>
                  <w:rFonts w:hint="eastAsia"/>
                  <w:lang w:val="en-US" w:eastAsia="zh-CN"/>
                </w:rPr>
                <w:t>进行登录</w:t>
              </w:r>
            </w:ins>
          </w:p>
          <w:p>
            <w:pPr>
              <w:widowControl/>
              <w:numPr>
                <w:ilvl w:val="0"/>
                <w:numId w:val="1"/>
                <w:ins w:id="124" w:author="何蔚" w:date="2020-06-09T12:38:34Z"/>
              </w:numPr>
              <w:jc w:val="left"/>
              <w:rPr>
                <w:ins w:id="125" w:author="何蔚" w:date="2020-06-09T12:45:17Z"/>
                <w:rFonts w:hint="eastAsia"/>
                <w:lang w:val="en-US" w:eastAsia="zh-CN"/>
              </w:rPr>
              <w:pPrChange w:id="123" w:author="何蔚" w:date="2020-06-09T12:38:34Z">
                <w:pPr>
                  <w:widowControl/>
                  <w:jc w:val="left"/>
                </w:pPr>
              </w:pPrChange>
            </w:pPr>
            <w:ins w:id="126" w:author="何蔚" w:date="2020-06-09T12:41:13Z">
              <w:r>
                <w:rPr>
                  <w:rFonts w:hint="eastAsia"/>
                  <w:lang w:val="en-US" w:eastAsia="zh-CN"/>
                </w:rPr>
                <w:t>向</w:t>
              </w:r>
            </w:ins>
            <w:ins w:id="127" w:author="何蔚" w:date="2020-06-09T12:41:18Z">
              <w:r>
                <w:rPr>
                  <w:rFonts w:hint="eastAsia"/>
                  <w:lang w:val="en-US" w:eastAsia="zh-CN"/>
                </w:rPr>
                <w:t>服务</w:t>
              </w:r>
            </w:ins>
            <w:ins w:id="128" w:author="何蔚" w:date="2020-06-09T12:41:05Z">
              <w:r>
                <w:rPr>
                  <w:rFonts w:hint="eastAsia"/>
                  <w:lang w:val="en-US" w:eastAsia="zh-CN"/>
                </w:rPr>
                <w:t>查询</w:t>
              </w:r>
            </w:ins>
            <w:ins w:id="129" w:author="何蔚" w:date="2020-06-09T12:44:02Z">
              <w:r>
                <w:rPr>
                  <w:rFonts w:hint="eastAsia"/>
                  <w:lang w:val="en-US" w:eastAsia="zh-CN"/>
                </w:rPr>
                <w:t>目前在线用户</w:t>
              </w:r>
            </w:ins>
            <w:ins w:id="130" w:author="何蔚" w:date="2020-06-09T12:43:57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131" w:author="何蔚" w:date="2020-06-09T12:44:05Z">
              <w:r>
                <w:rPr>
                  <w:rFonts w:hint="eastAsia"/>
                  <w:lang w:val="en-US" w:eastAsia="zh-CN"/>
                </w:rPr>
                <w:t>并</w:t>
              </w:r>
            </w:ins>
            <w:ins w:id="132" w:author="何蔚" w:date="2020-06-09T12:40:51Z">
              <w:r>
                <w:rPr>
                  <w:rFonts w:hint="eastAsia"/>
                  <w:lang w:val="en-US" w:eastAsia="zh-CN"/>
                </w:rPr>
                <w:t>选择</w:t>
              </w:r>
            </w:ins>
            <w:ins w:id="133" w:author="何蔚" w:date="2020-06-09T12:40:54Z">
              <w:r>
                <w:rPr>
                  <w:rFonts w:hint="eastAsia"/>
                  <w:lang w:val="en-US" w:eastAsia="zh-CN"/>
                </w:rPr>
                <w:t>进行</w:t>
              </w:r>
            </w:ins>
            <w:ins w:id="134" w:author="何蔚" w:date="2020-06-09T12:44:15Z">
              <w:r>
                <w:rPr>
                  <w:rFonts w:hint="eastAsia"/>
                  <w:lang w:val="en-US" w:eastAsia="zh-CN"/>
                </w:rPr>
                <w:t>一对一</w:t>
              </w:r>
            </w:ins>
            <w:ins w:id="135" w:author="何蔚" w:date="2020-06-09T12:44:20Z">
              <w:r>
                <w:rPr>
                  <w:rFonts w:hint="eastAsia"/>
                  <w:lang w:val="en-US" w:eastAsia="zh-CN"/>
                </w:rPr>
                <w:t>(</w:t>
              </w:r>
            </w:ins>
            <w:ins w:id="136" w:author="何蔚" w:date="2020-06-09T12:44:26Z">
              <w:r>
                <w:rPr>
                  <w:rFonts w:hint="eastAsia"/>
                  <w:lang w:val="en-US" w:eastAsia="zh-CN"/>
                </w:rPr>
                <w:t>私聊</w:t>
              </w:r>
            </w:ins>
            <w:ins w:id="137" w:author="何蔚" w:date="2020-06-09T12:44:21Z">
              <w:r>
                <w:rPr>
                  <w:rFonts w:hint="eastAsia"/>
                  <w:lang w:val="en-US" w:eastAsia="zh-CN"/>
                </w:rPr>
                <w:t>)</w:t>
              </w:r>
            </w:ins>
            <w:ins w:id="138" w:author="何蔚" w:date="2020-06-09T12:44:27Z">
              <w:r>
                <w:rPr>
                  <w:rFonts w:hint="eastAsia"/>
                  <w:lang w:val="en-US" w:eastAsia="zh-CN"/>
                </w:rPr>
                <w:t>、</w:t>
              </w:r>
            </w:ins>
            <w:ins w:id="139" w:author="何蔚" w:date="2020-06-09T12:44:34Z">
              <w:r>
                <w:rPr>
                  <w:rFonts w:hint="eastAsia"/>
                  <w:lang w:val="en-US" w:eastAsia="zh-CN"/>
                </w:rPr>
                <w:t>一对多</w:t>
              </w:r>
            </w:ins>
            <w:ins w:id="140" w:author="何蔚" w:date="2020-06-09T12:44:35Z">
              <w:r>
                <w:rPr>
                  <w:rFonts w:hint="eastAsia"/>
                  <w:lang w:val="en-US" w:eastAsia="zh-CN"/>
                </w:rPr>
                <w:t>（</w:t>
              </w:r>
            </w:ins>
            <w:ins w:id="141" w:author="何蔚" w:date="2020-06-09T12:44:45Z">
              <w:r>
                <w:rPr>
                  <w:rFonts w:hint="eastAsia"/>
                  <w:lang w:val="en-US" w:eastAsia="zh-CN"/>
                </w:rPr>
                <w:t>群聊</w:t>
              </w:r>
            </w:ins>
            <w:ins w:id="142" w:author="何蔚" w:date="2020-06-09T12:44:35Z">
              <w:r>
                <w:rPr>
                  <w:rFonts w:hint="eastAsia"/>
                  <w:lang w:val="en-US" w:eastAsia="zh-CN"/>
                </w:rPr>
                <w:t>）</w:t>
              </w:r>
            </w:ins>
            <w:ins w:id="143" w:author="何蔚" w:date="2020-06-09T12:44:47Z">
              <w:r>
                <w:rPr>
                  <w:rFonts w:hint="eastAsia"/>
                  <w:lang w:val="en-US" w:eastAsia="zh-CN"/>
                </w:rPr>
                <w:t>、</w:t>
              </w:r>
            </w:ins>
            <w:ins w:id="144" w:author="何蔚" w:date="2020-06-09T12:44:57Z">
              <w:r>
                <w:rPr>
                  <w:rFonts w:hint="eastAsia"/>
                  <w:lang w:val="en-US" w:eastAsia="zh-CN"/>
                </w:rPr>
                <w:t>文件</w:t>
              </w:r>
            </w:ins>
            <w:ins w:id="145" w:author="何蔚" w:date="2020-06-09T12:44:59Z">
              <w:r>
                <w:rPr>
                  <w:rFonts w:hint="eastAsia"/>
                  <w:lang w:val="en-US" w:eastAsia="zh-CN"/>
                </w:rPr>
                <w:t>传输</w:t>
              </w:r>
            </w:ins>
            <w:ins w:id="146" w:author="何蔚" w:date="2020-06-09T12:45:09Z">
              <w:r>
                <w:rPr>
                  <w:rFonts w:hint="eastAsia"/>
                  <w:lang w:val="en-US" w:eastAsia="zh-CN"/>
                </w:rPr>
                <w:t>、</w:t>
              </w:r>
            </w:ins>
            <w:ins w:id="147" w:author="何蔚" w:date="2020-06-09T12:45:13Z">
              <w:r>
                <w:rPr>
                  <w:rFonts w:hint="eastAsia"/>
                  <w:lang w:val="en-US" w:eastAsia="zh-CN"/>
                </w:rPr>
                <w:t>退出</w:t>
              </w:r>
            </w:ins>
            <w:ins w:id="148" w:author="何蔚" w:date="2020-06-09T12:45:17Z">
              <w:r>
                <w:rPr>
                  <w:rFonts w:hint="eastAsia"/>
                  <w:lang w:val="en-US" w:eastAsia="zh-CN"/>
                </w:rPr>
                <w:t>等功能</w:t>
              </w:r>
            </w:ins>
          </w:p>
          <w:p>
            <w:pPr>
              <w:widowControl/>
              <w:numPr>
                <w:ilvl w:val="0"/>
                <w:numId w:val="1"/>
                <w:ins w:id="150" w:author="何蔚" w:date="2020-06-09T12:38:34Z"/>
              </w:numPr>
              <w:jc w:val="left"/>
              <w:rPr>
                <w:ins w:id="151" w:author="何蔚" w:date="2020-06-09T12:34:43Z"/>
                <w:rFonts w:hint="eastAsia"/>
                <w:lang w:val="en-US" w:eastAsia="zh-CN"/>
              </w:rPr>
              <w:pPrChange w:id="149" w:author="何蔚" w:date="2020-06-09T12:38:34Z">
                <w:pPr>
                  <w:widowControl/>
                  <w:jc w:val="left"/>
                </w:pPr>
              </w:pPrChange>
            </w:pPr>
            <w:ins w:id="152" w:author="何蔚" w:date="2020-06-09T12:45:24Z">
              <w:r>
                <w:rPr>
                  <w:rFonts w:hint="eastAsia"/>
                  <w:lang w:val="en-US" w:eastAsia="zh-CN"/>
                </w:rPr>
                <w:t>开</w:t>
              </w:r>
            </w:ins>
            <w:ins w:id="153" w:author="何蔚" w:date="2020-06-09T12:45:36Z">
              <w:r>
                <w:rPr>
                  <w:rFonts w:hint="eastAsia"/>
                  <w:lang w:val="en-US" w:eastAsia="zh-CN"/>
                </w:rPr>
                <w:t>线程</w:t>
              </w:r>
            </w:ins>
            <w:ins w:id="154" w:author="何蔚" w:date="2020-06-09T12:47:03Z">
              <w:r>
                <w:rPr>
                  <w:rFonts w:hint="eastAsia"/>
                  <w:lang w:val="en-US" w:eastAsia="zh-CN"/>
                </w:rPr>
                <w:t>分别</w:t>
              </w:r>
            </w:ins>
            <w:ins w:id="155" w:author="何蔚" w:date="2020-06-09T12:47:04Z">
              <w:r>
                <w:rPr>
                  <w:rFonts w:hint="eastAsia"/>
                  <w:lang w:val="en-US" w:eastAsia="zh-CN"/>
                </w:rPr>
                <w:t>进行</w:t>
              </w:r>
            </w:ins>
            <w:ins w:id="156" w:author="何蔚" w:date="2020-06-09T12:47:08Z">
              <w:r>
                <w:rPr>
                  <w:rFonts w:hint="eastAsia"/>
                  <w:lang w:val="en-US" w:eastAsia="zh-CN"/>
                </w:rPr>
                <w:t>接收</w:t>
              </w:r>
            </w:ins>
            <w:ins w:id="157" w:author="何蔚" w:date="2020-06-09T12:47:21Z">
              <w:r>
                <w:rPr>
                  <w:rFonts w:hint="eastAsia"/>
                  <w:lang w:val="en-US" w:eastAsia="zh-CN"/>
                </w:rPr>
                <w:t>用户上下线</w:t>
              </w:r>
            </w:ins>
            <w:ins w:id="158" w:author="何蔚" w:date="2020-06-09T12:47:32Z">
              <w:r>
                <w:rPr>
                  <w:rFonts w:hint="eastAsia"/>
                  <w:lang w:val="en-US" w:eastAsia="zh-CN"/>
                </w:rPr>
                <w:t>的</w:t>
              </w:r>
            </w:ins>
            <w:ins w:id="159" w:author="何蔚" w:date="2020-06-09T12:47:34Z">
              <w:r>
                <w:rPr>
                  <w:rFonts w:hint="eastAsia"/>
                  <w:lang w:val="en-US" w:eastAsia="zh-CN"/>
                </w:rPr>
                <w:t>广播</w:t>
              </w:r>
            </w:ins>
            <w:ins w:id="160" w:author="何蔚" w:date="2020-06-09T12:47:24Z">
              <w:r>
                <w:rPr>
                  <w:rFonts w:hint="eastAsia"/>
                  <w:lang w:val="en-US" w:eastAsia="zh-CN"/>
                </w:rPr>
                <w:t>消息</w:t>
              </w:r>
            </w:ins>
            <w:ins w:id="161" w:author="何蔚" w:date="2020-06-09T12:47:36Z">
              <w:r>
                <w:rPr>
                  <w:rFonts w:hint="eastAsia"/>
                  <w:lang w:val="en-US" w:eastAsia="zh-CN"/>
                </w:rPr>
                <w:t>、</w:t>
              </w:r>
            </w:ins>
            <w:ins w:id="162" w:author="何蔚" w:date="2020-06-09T12:47:14Z">
              <w:r>
                <w:rPr>
                  <w:rFonts w:hint="eastAsia"/>
                  <w:lang w:val="en-US" w:eastAsia="zh-CN"/>
                </w:rPr>
                <w:t>群聊</w:t>
              </w:r>
            </w:ins>
            <w:ins w:id="163" w:author="何蔚" w:date="2020-06-09T12:47:39Z">
              <w:r>
                <w:rPr>
                  <w:rFonts w:hint="eastAsia"/>
                  <w:lang w:val="en-US" w:eastAsia="zh-CN"/>
                </w:rPr>
                <w:t>消息</w:t>
              </w:r>
            </w:ins>
            <w:ins w:id="164" w:author="何蔚" w:date="2020-06-09T12:47:40Z">
              <w:r>
                <w:rPr>
                  <w:rFonts w:hint="eastAsia"/>
                  <w:lang w:val="en-US" w:eastAsia="zh-CN"/>
                </w:rPr>
                <w:t>、</w:t>
              </w:r>
            </w:ins>
            <w:ins w:id="165" w:author="何蔚" w:date="2020-06-09T12:47:48Z">
              <w:r>
                <w:rPr>
                  <w:rFonts w:hint="eastAsia"/>
                  <w:lang w:val="en-US" w:eastAsia="zh-CN"/>
                </w:rPr>
                <w:t>私聊消息</w:t>
              </w:r>
            </w:ins>
            <w:ins w:id="166" w:author="何蔚" w:date="2020-06-09T12:48:55Z">
              <w:r>
                <w:rPr>
                  <w:rFonts w:hint="eastAsia"/>
                  <w:lang w:val="en-US" w:eastAsia="zh-CN"/>
                </w:rPr>
                <w:t>、</w:t>
              </w:r>
            </w:ins>
            <w:ins w:id="167" w:author="何蔚" w:date="2020-06-09T12:49:00Z">
              <w:r>
                <w:rPr>
                  <w:rFonts w:hint="eastAsia"/>
                  <w:lang w:val="en-US" w:eastAsia="zh-CN"/>
                </w:rPr>
                <w:t>文件</w:t>
              </w:r>
            </w:ins>
            <w:ins w:id="168" w:author="何蔚" w:date="2020-06-09T12:49:11Z">
              <w:r>
                <w:rPr>
                  <w:rFonts w:hint="eastAsia"/>
                  <w:lang w:val="en-US" w:eastAsia="zh-CN"/>
                </w:rPr>
                <w:t>的</w:t>
              </w:r>
            </w:ins>
            <w:ins w:id="169" w:author="何蔚" w:date="2020-06-09T12:49:13Z">
              <w:r>
                <w:rPr>
                  <w:rFonts w:hint="eastAsia"/>
                  <w:lang w:val="en-US" w:eastAsia="zh-CN"/>
                </w:rPr>
                <w:t>任务</w:t>
              </w:r>
            </w:ins>
          </w:p>
          <w:p>
            <w:pPr>
              <w:widowControl/>
              <w:jc w:val="left"/>
              <w:rPr>
                <w:ins w:id="170" w:author="何蔚" w:date="2020-06-09T12:29:22Z"/>
                <w:rFonts w:hint="default"/>
                <w:lang w:val="en-US" w:eastAsia="zh-CN"/>
              </w:rPr>
            </w:pPr>
          </w:p>
          <w:p>
            <w:pPr>
              <w:widowControl/>
              <w:jc w:val="left"/>
              <w:rPr>
                <w:ins w:id="171" w:author="何蔚" w:date="2020-06-09T12:29:27Z"/>
                <w:rFonts w:hint="eastAsia"/>
                <w:lang w:val="en-US" w:eastAsia="zh-CN"/>
              </w:rPr>
            </w:pPr>
            <w:ins w:id="172" w:author="何蔚" w:date="2020-06-09T12:29:26Z">
              <w:r>
                <w:rPr>
                  <w:rFonts w:hint="eastAsia"/>
                  <w:lang w:val="en-US" w:eastAsia="zh-CN"/>
                </w:rPr>
                <w:t>服务器</w:t>
              </w:r>
            </w:ins>
            <w:ins w:id="173" w:author="何蔚" w:date="2020-06-09T12:29:27Z">
              <w:r>
                <w:rPr>
                  <w:rFonts w:hint="eastAsia"/>
                  <w:lang w:val="en-US" w:eastAsia="zh-CN"/>
                </w:rPr>
                <w:t>：</w:t>
              </w:r>
            </w:ins>
          </w:p>
          <w:p>
            <w:pPr>
              <w:widowControl/>
              <w:numPr>
                <w:ilvl w:val="0"/>
                <w:numId w:val="2"/>
                <w:ins w:id="175" w:author="何蔚" w:date="2020-06-09T12:39:31Z"/>
              </w:numPr>
              <w:jc w:val="left"/>
              <w:rPr>
                <w:ins w:id="176" w:author="何蔚" w:date="2020-06-09T12:35:55Z"/>
                <w:rFonts w:hint="default"/>
                <w:lang w:val="en-US" w:eastAsia="zh-CN"/>
              </w:rPr>
              <w:pPrChange w:id="174" w:author="何蔚" w:date="2020-06-09T12:39:31Z">
                <w:pPr>
                  <w:widowControl/>
                  <w:jc w:val="left"/>
                </w:pPr>
              </w:pPrChange>
            </w:pPr>
            <w:ins w:id="177" w:author="何蔚" w:date="2020-06-09T12:42:40Z">
              <w:r>
                <w:rPr>
                  <w:rFonts w:hint="eastAsia"/>
                  <w:lang w:val="en-US" w:eastAsia="zh-CN"/>
                </w:rPr>
                <w:t xml:space="preserve">  </w:t>
              </w:r>
            </w:ins>
            <w:ins w:id="178" w:author="何蔚" w:date="2020-06-09T12:36:01Z">
              <w:r>
                <w:rPr>
                  <w:rFonts w:hint="eastAsia"/>
                  <w:lang w:val="en-US" w:eastAsia="zh-CN"/>
                </w:rPr>
                <w:t>用</w:t>
              </w:r>
            </w:ins>
            <w:ins w:id="179" w:author="何蔚" w:date="2020-06-09T12:36:04Z">
              <w:r>
                <w:rPr>
                  <w:rFonts w:hint="eastAsia"/>
                  <w:lang w:val="en-US" w:eastAsia="zh-CN"/>
                </w:rPr>
                <w:t>select</w:t>
              </w:r>
            </w:ins>
            <w:ins w:id="180" w:author="何蔚" w:date="2020-06-09T12:36:11Z">
              <w:r>
                <w:rPr>
                  <w:rFonts w:hint="eastAsia"/>
                  <w:lang w:val="en-US" w:eastAsia="zh-CN"/>
                </w:rPr>
                <w:t>监视</w:t>
              </w:r>
            </w:ins>
            <w:ins w:id="181" w:author="何蔚" w:date="2020-06-09T12:36:19Z">
              <w:r>
                <w:rPr>
                  <w:rFonts w:hint="eastAsia"/>
                  <w:lang w:val="en-US" w:eastAsia="zh-CN"/>
                </w:rPr>
                <w:t>客户端</w:t>
              </w:r>
            </w:ins>
            <w:ins w:id="182" w:author="何蔚" w:date="2020-06-09T12:36:20Z">
              <w:r>
                <w:rPr>
                  <w:rFonts w:hint="eastAsia"/>
                  <w:lang w:val="en-US" w:eastAsia="zh-CN"/>
                </w:rPr>
                <w:t>的</w:t>
              </w:r>
            </w:ins>
            <w:ins w:id="183" w:author="何蔚" w:date="2020-06-09T12:36:23Z">
              <w:r>
                <w:rPr>
                  <w:rFonts w:hint="eastAsia"/>
                  <w:lang w:val="en-US" w:eastAsia="zh-CN"/>
                </w:rPr>
                <w:t>行为</w:t>
              </w:r>
            </w:ins>
          </w:p>
          <w:p>
            <w:pPr>
              <w:widowControl/>
              <w:numPr>
                <w:ilvl w:val="0"/>
                <w:numId w:val="2"/>
                <w:ins w:id="185" w:author="何蔚" w:date="2020-06-09T12:39:32Z"/>
              </w:numPr>
              <w:jc w:val="left"/>
              <w:rPr>
                <w:del w:id="186" w:author="何蔚" w:date="2020-06-09T12:29:08Z"/>
                <w:lang w:val="en-US" w:eastAsia="zh-CN"/>
              </w:rPr>
              <w:pPrChange w:id="184" w:author="何蔚" w:date="2020-06-09T12:39:32Z">
                <w:pPr>
                  <w:widowControl/>
                  <w:jc w:val="left"/>
                </w:pPr>
              </w:pPrChange>
            </w:pPr>
            <w:ins w:id="187" w:author="何蔚" w:date="2020-06-09T12:39:34Z">
              <w:r>
                <w:rPr>
                  <w:rFonts w:hint="eastAsia"/>
                  <w:lang w:val="en-US" w:eastAsia="zh-CN"/>
                </w:rPr>
                <w:t>2.</w:t>
              </w:r>
            </w:ins>
            <w:ins w:id="188" w:author="何蔚" w:date="2020-06-09T12:39:35Z">
              <w:r>
                <w:rPr>
                  <w:rFonts w:hint="eastAsia"/>
                  <w:lang w:val="en-US" w:eastAsia="zh-CN"/>
                </w:rPr>
                <w:t xml:space="preserve"> </w:t>
              </w:r>
            </w:ins>
            <w:ins w:id="189" w:author="何蔚" w:date="2020-06-09T12:42:36Z">
              <w:r>
                <w:rPr>
                  <w:rFonts w:hint="eastAsia"/>
                  <w:lang w:val="en-US" w:eastAsia="zh-CN"/>
                </w:rPr>
                <w:t xml:space="preserve">  </w:t>
              </w:r>
            </w:ins>
            <w:ins w:id="190" w:author="何蔚" w:date="2020-06-09T12:56:29Z">
              <w:r>
                <w:rPr>
                  <w:rFonts w:hint="eastAsia"/>
                  <w:lang w:val="en-US" w:eastAsia="zh-CN"/>
                </w:rPr>
                <w:t>用户传来</w:t>
              </w:r>
            </w:ins>
            <w:ins w:id="191" w:author="何蔚" w:date="2020-06-09T12:56:29Z">
              <w:r>
                <w:rPr>
                  <w:rFonts w:hint="default"/>
                  <w:lang w:val="en-US" w:eastAsia="zh-CN"/>
                </w:rPr>
                <w:t>”</w:t>
              </w:r>
            </w:ins>
            <w:ins w:id="192" w:author="何蔚" w:date="2020-06-09T12:56:37Z">
              <w:r>
                <w:rPr>
                  <w:rFonts w:hint="eastAsia"/>
                  <w:lang w:val="en-US" w:eastAsia="zh-CN"/>
                </w:rPr>
                <w:t xml:space="preserve">first </w:t>
              </w:r>
            </w:ins>
            <w:ins w:id="193" w:author="何蔚" w:date="2020-06-09T12:56:40Z">
              <w:r>
                <w:rPr>
                  <w:rFonts w:hint="eastAsia"/>
                  <w:lang w:val="en-US" w:eastAsia="zh-CN"/>
                </w:rPr>
                <w:t>time</w:t>
              </w:r>
            </w:ins>
            <w:ins w:id="194" w:author="何蔚" w:date="2020-06-09T12:56:29Z">
              <w:r>
                <w:rPr>
                  <w:rFonts w:hint="default"/>
                  <w:lang w:val="en-US" w:eastAsia="zh-CN"/>
                </w:rPr>
                <w:t>”</w:t>
              </w:r>
            </w:ins>
            <w:ins w:id="195" w:author="何蔚" w:date="2020-06-09T12:56:29Z">
              <w:r>
                <w:rPr>
                  <w:rFonts w:hint="eastAsia"/>
                  <w:lang w:val="en-US" w:eastAsia="zh-CN"/>
                </w:rPr>
                <w:t>字段时</w:t>
              </w:r>
            </w:ins>
            <w:ins w:id="196" w:author="何蔚" w:date="2020-06-09T12:56:31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197" w:author="这个世界需要英雄" w:date="2020-05-10T00:18:41Z">
              <w:del w:id="198" w:author="何蔚" w:date="2020-06-09T12:29:08Z">
                <w:r>
                  <w:rPr>
                    <w:lang w:val="en-US" w:eastAsia="zh-CN"/>
                  </w:rPr>
                  <w:delText xml:space="preserve">用双向循环链表做出用户 商品 </w:delText>
                </w:r>
              </w:del>
            </w:ins>
            <w:ins w:id="199" w:author="这个世界需要英雄" w:date="2020-05-10T00:19:01Z">
              <w:del w:id="200" w:author="何蔚" w:date="2020-06-09T12:29:08Z">
                <w:r>
                  <w:rPr>
                    <w:lang w:val="en-US" w:eastAsia="zh-CN"/>
                  </w:rPr>
                  <w:delText>购物车3条链</w:delText>
                </w:r>
              </w:del>
            </w:ins>
          </w:p>
          <w:p>
            <w:pPr>
              <w:widowControl/>
              <w:jc w:val="left"/>
              <w:rPr>
                <w:del w:id="201" w:author="何蔚" w:date="2020-06-09T12:29:08Z"/>
                <w:lang w:val="en-US" w:eastAsia="zh-CN"/>
              </w:rPr>
            </w:pPr>
            <w:ins w:id="202" w:author="这个世界需要英雄" w:date="2020-05-10T00:19:01Z">
              <w:del w:id="203" w:author="何蔚" w:date="2020-06-09T12:29:08Z">
                <w:r>
                  <w:rPr>
                    <w:lang w:val="en-US" w:eastAsia="zh-CN"/>
                  </w:rPr>
                  <w:delText>在用户链添加 对比</w:delText>
                </w:r>
              </w:del>
            </w:ins>
            <w:ins w:id="204" w:author="这个世界需要英雄" w:date="2020-05-10T00:21:01Z">
              <w:del w:id="205" w:author="何蔚" w:date="2020-06-09T12:29:08Z">
                <w:r>
                  <w:rPr>
                    <w:lang w:val="en-US" w:eastAsia="zh-CN"/>
                  </w:rPr>
                  <w:delText>用户</w:delText>
                </w:r>
              </w:del>
            </w:ins>
            <w:ins w:id="206" w:author="这个世界需要英雄" w:date="2020-05-10T00:19:43Z">
              <w:del w:id="207" w:author="何蔚" w:date="2020-06-09T12:29:08Z">
                <w:r>
                  <w:rPr>
                    <w:lang w:val="en-US" w:eastAsia="zh-CN"/>
                  </w:rPr>
                  <w:delText xml:space="preserve"> 添加新用户 </w:delText>
                </w:r>
              </w:del>
            </w:ins>
            <w:ins w:id="208" w:author="这个世界需要英雄" w:date="2020-05-10T00:20:16Z">
              <w:del w:id="209" w:author="何蔚" w:date="2020-06-09T12:29:08Z">
                <w:r>
                  <w:rPr>
                    <w:lang w:val="en-US" w:eastAsia="zh-CN"/>
                  </w:rPr>
                  <w:delText>修改用户名和密码函数</w:delText>
                </w:r>
              </w:del>
            </w:ins>
          </w:p>
          <w:p>
            <w:pPr>
              <w:widowControl/>
              <w:jc w:val="left"/>
              <w:rPr>
                <w:del w:id="210" w:author="何蔚" w:date="2020-06-09T12:29:08Z"/>
                <w:lang w:val="en-US"/>
              </w:rPr>
            </w:pPr>
            <w:ins w:id="211" w:author="这个世界需要英雄" w:date="2020-05-10T00:20:16Z">
              <w:del w:id="212" w:author="何蔚" w:date="2020-06-09T12:29:08Z">
                <w:r>
                  <w:rPr>
                    <w:lang w:val="en-US" w:eastAsia="zh-CN"/>
                  </w:rPr>
                  <w:delText>在商品链添加 查找</w:delText>
                </w:r>
              </w:del>
            </w:ins>
            <w:ins w:id="213" w:author="这个世界需要英雄" w:date="2020-05-10T00:21:06Z">
              <w:del w:id="214" w:author="何蔚" w:date="2020-06-09T12:29:08Z">
                <w:r>
                  <w:rPr>
                    <w:lang w:val="en-US" w:eastAsia="zh-CN"/>
                  </w:rPr>
                  <w:delText>商品名字 删除商品 添加商品 打印商品表 插入商品链函数</w:delText>
                </w:r>
              </w:del>
            </w:ins>
          </w:p>
          <w:p>
            <w:pPr>
              <w:widowControl/>
              <w:jc w:val="left"/>
              <w:rPr>
                <w:del w:id="215" w:author="何蔚" w:date="2020-06-09T12:29:08Z"/>
                <w:lang w:val="en-US"/>
              </w:rPr>
            </w:pPr>
            <w:ins w:id="216" w:author="这个世界需要英雄" w:date="2020-05-10T00:20:34Z">
              <w:del w:id="217" w:author="何蔚" w:date="2020-06-09T12:29:08Z">
                <w:r>
                  <w:rPr>
                    <w:lang w:val="en-US" w:eastAsia="zh-CN"/>
                  </w:rPr>
                  <w:delText>在</w:delText>
                </w:r>
              </w:del>
            </w:ins>
            <w:ins w:id="218" w:author="这个世界需要英雄" w:date="2020-05-10T00:22:07Z">
              <w:del w:id="219" w:author="何蔚" w:date="2020-06-09T12:29:08Z">
                <w:r>
                  <w:rPr>
                    <w:lang w:val="en-US" w:eastAsia="zh-CN"/>
                  </w:rPr>
                  <w:delText>购物车</w:delText>
                </w:r>
              </w:del>
            </w:ins>
            <w:ins w:id="220" w:author="这个世界需要英雄" w:date="2020-05-10T00:20:34Z">
              <w:del w:id="221" w:author="何蔚" w:date="2020-06-09T12:29:08Z">
                <w:r>
                  <w:rPr>
                    <w:lang w:val="en-US" w:eastAsia="zh-CN"/>
                  </w:rPr>
                  <w:delText>链添加</w:delText>
                </w:r>
              </w:del>
            </w:ins>
            <w:ins w:id="222" w:author="这个世界需要英雄" w:date="2020-05-10T00:22:17Z">
              <w:del w:id="223" w:author="何蔚" w:date="2020-06-09T12:29:08Z">
                <w:r>
                  <w:rPr>
                    <w:lang w:val="en-US" w:eastAsia="zh-CN"/>
                  </w:rPr>
                  <w:delText xml:space="preserve"> 把商品加入购物车 查看购物车 </w:delText>
                </w:r>
              </w:del>
            </w:ins>
            <w:ins w:id="224" w:author="这个世界需要英雄" w:date="2020-05-10T00:23:05Z">
              <w:del w:id="225" w:author="何蔚" w:date="2020-06-09T12:29:08Z">
                <w:r>
                  <w:rPr>
                    <w:lang w:val="en-US" w:eastAsia="zh-CN"/>
                  </w:rPr>
                  <w:delText>删除购物车商品函数</w:delText>
                </w:r>
              </w:del>
            </w:ins>
          </w:p>
          <w:p>
            <w:pPr>
              <w:widowControl/>
              <w:jc w:val="left"/>
              <w:rPr>
                <w:ins w:id="226" w:author="何蔚" w:date="2020-06-09T12:41:39Z"/>
                <w:rFonts w:hint="eastAsia"/>
                <w:lang w:val="en-US" w:eastAsia="zh-CN"/>
              </w:rPr>
            </w:pPr>
            <w:ins w:id="227" w:author="何蔚" w:date="2020-06-09T12:34:58Z">
              <w:r>
                <w:rPr>
                  <w:rFonts w:hint="eastAsia"/>
                  <w:lang w:val="en-US" w:eastAsia="zh-CN"/>
                </w:rPr>
                <w:t>用户</w:t>
              </w:r>
            </w:ins>
            <w:ins w:id="228" w:author="何蔚" w:date="2020-06-09T12:52:13Z">
              <w:r>
                <w:rPr>
                  <w:rFonts w:hint="eastAsia"/>
                  <w:lang w:val="en-US" w:eastAsia="zh-CN"/>
                </w:rPr>
                <w:t>初</w:t>
              </w:r>
            </w:ins>
            <w:ins w:id="229" w:author="何蔚" w:date="2020-06-09T12:52:15Z">
              <w:r>
                <w:rPr>
                  <w:rFonts w:hint="eastAsia"/>
                  <w:lang w:val="en-US" w:eastAsia="zh-CN"/>
                </w:rPr>
                <w:t>次</w:t>
              </w:r>
            </w:ins>
            <w:ins w:id="230" w:author="何蔚" w:date="2020-06-09T12:35:02Z">
              <w:r>
                <w:rPr>
                  <w:rFonts w:hint="eastAsia"/>
                  <w:lang w:val="en-US" w:eastAsia="zh-CN"/>
                </w:rPr>
                <w:t>上线</w:t>
              </w:r>
            </w:ins>
            <w:ins w:id="231" w:author="何蔚" w:date="2020-06-09T12:35:04Z">
              <w:r>
                <w:rPr>
                  <w:rFonts w:hint="eastAsia"/>
                  <w:lang w:val="en-US" w:eastAsia="zh-CN"/>
                </w:rPr>
                <w:t>时</w:t>
              </w:r>
            </w:ins>
            <w:ins w:id="232" w:author="何蔚" w:date="2020-06-09T12:35:17Z">
              <w:r>
                <w:rPr>
                  <w:rFonts w:hint="eastAsia"/>
                  <w:lang w:val="en-US" w:eastAsia="zh-CN"/>
                </w:rPr>
                <w:t>进行</w:t>
              </w:r>
            </w:ins>
            <w:ins w:id="233" w:author="何蔚" w:date="2020-06-09T12:35:21Z">
              <w:r>
                <w:rPr>
                  <w:rFonts w:hint="eastAsia"/>
                  <w:lang w:val="en-US" w:eastAsia="zh-CN"/>
                </w:rPr>
                <w:t>广播</w:t>
              </w:r>
            </w:ins>
            <w:ins w:id="234" w:author="何蔚" w:date="2020-06-09T12:35:37Z">
              <w:r>
                <w:rPr>
                  <w:rFonts w:hint="eastAsia"/>
                  <w:lang w:val="en-US" w:eastAsia="zh-CN"/>
                </w:rPr>
                <w:t>提示</w:t>
              </w:r>
            </w:ins>
            <w:ins w:id="235" w:author="何蔚" w:date="2020-06-09T12:35:43Z">
              <w:r>
                <w:rPr>
                  <w:rFonts w:hint="eastAsia"/>
                  <w:lang w:val="en-US" w:eastAsia="zh-CN"/>
                </w:rPr>
                <w:t>其他用户</w:t>
              </w:r>
            </w:ins>
            <w:ins w:id="236" w:author="何蔚" w:date="2020-06-09T12:35:44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237" w:author="何蔚" w:date="2020-06-09T12:35:46Z">
              <w:r>
                <w:rPr>
                  <w:rFonts w:hint="eastAsia"/>
                  <w:lang w:val="en-US" w:eastAsia="zh-CN"/>
                </w:rPr>
                <w:t>并</w:t>
              </w:r>
            </w:ins>
            <w:ins w:id="238" w:author="何蔚" w:date="2020-06-09T12:35:50Z">
              <w:r>
                <w:rPr>
                  <w:rFonts w:hint="eastAsia"/>
                  <w:lang w:val="en-US" w:eastAsia="zh-CN"/>
                </w:rPr>
                <w:t>保存至</w:t>
              </w:r>
            </w:ins>
            <w:ins w:id="239" w:author="何蔚" w:date="2020-06-09T12:41:26Z">
              <w:r>
                <w:rPr>
                  <w:rFonts w:hint="eastAsia"/>
                  <w:lang w:val="en-US" w:eastAsia="zh-CN"/>
                </w:rPr>
                <w:t>服务</w:t>
              </w:r>
            </w:ins>
            <w:ins w:id="240" w:author="何蔚" w:date="2020-06-09T12:41:27Z">
              <w:r>
                <w:rPr>
                  <w:rFonts w:hint="eastAsia"/>
                  <w:lang w:val="en-US" w:eastAsia="zh-CN"/>
                </w:rPr>
                <w:t>器</w:t>
              </w:r>
            </w:ins>
            <w:ins w:id="241" w:author="何蔚" w:date="2020-06-09T12:41:30Z">
              <w:r>
                <w:rPr>
                  <w:rFonts w:hint="eastAsia"/>
                  <w:lang w:val="en-US" w:eastAsia="zh-CN"/>
                </w:rPr>
                <w:t>上的</w:t>
              </w:r>
            </w:ins>
            <w:ins w:id="242" w:author="何蔚" w:date="2020-06-09T12:54:41Z">
              <w:r>
                <w:rPr>
                  <w:rFonts w:hint="eastAsia"/>
                  <w:lang w:val="en-US" w:eastAsia="zh-CN"/>
                </w:rPr>
                <w:t>客户端</w:t>
              </w:r>
            </w:ins>
            <w:ins w:id="243" w:author="何蔚" w:date="2020-06-09T12:41:36Z">
              <w:r>
                <w:rPr>
                  <w:rFonts w:hint="eastAsia"/>
                  <w:lang w:val="en-US" w:eastAsia="zh-CN"/>
                </w:rPr>
                <w:t>链表中</w:t>
              </w:r>
            </w:ins>
          </w:p>
          <w:p>
            <w:pPr>
              <w:widowControl/>
              <w:numPr>
                <w:ilvl w:val="0"/>
                <w:numId w:val="3"/>
                <w:ins w:id="245" w:author="何蔚" w:date="2020-06-09T14:00:26Z"/>
              </w:numPr>
              <w:jc w:val="left"/>
              <w:rPr>
                <w:ins w:id="246" w:author="何蔚" w:date="2020-06-09T12:53:51Z"/>
                <w:rFonts w:hint="eastAsia"/>
                <w:lang w:val="en-US" w:eastAsia="zh-CN"/>
              </w:rPr>
              <w:pPrChange w:id="244" w:author="何蔚" w:date="2020-06-09T12:42:29Z">
                <w:pPr>
                  <w:widowControl/>
                  <w:jc w:val="left"/>
                </w:pPr>
              </w:pPrChange>
            </w:pPr>
            <w:ins w:id="247" w:author="何蔚" w:date="2020-06-09T12:42:02Z">
              <w:r>
                <w:rPr>
                  <w:rFonts w:hint="eastAsia"/>
                  <w:lang w:val="en-US" w:eastAsia="zh-CN"/>
                </w:rPr>
                <w:t>用户</w:t>
              </w:r>
            </w:ins>
            <w:ins w:id="248" w:author="何蔚" w:date="2020-06-09T12:42:05Z">
              <w:r>
                <w:rPr>
                  <w:rFonts w:hint="eastAsia"/>
                  <w:lang w:val="en-US" w:eastAsia="zh-CN"/>
                </w:rPr>
                <w:t>传来</w:t>
              </w:r>
            </w:ins>
            <w:ins w:id="249" w:author="何蔚" w:date="2020-06-09T12:42:13Z">
              <w:r>
                <w:rPr>
                  <w:rFonts w:hint="default"/>
                  <w:lang w:val="en-US" w:eastAsia="zh-CN"/>
                </w:rPr>
                <w:t>”</w:t>
              </w:r>
            </w:ins>
            <w:ins w:id="250" w:author="何蔚" w:date="2020-06-09T12:42:15Z">
              <w:r>
                <w:rPr>
                  <w:rFonts w:hint="eastAsia"/>
                  <w:lang w:val="en-US" w:eastAsia="zh-CN"/>
                </w:rPr>
                <w:t>fil</w:t>
              </w:r>
            </w:ins>
            <w:ins w:id="251" w:author="何蔚" w:date="2020-06-09T12:42:16Z">
              <w:r>
                <w:rPr>
                  <w:rFonts w:hint="eastAsia"/>
                  <w:lang w:val="en-US" w:eastAsia="zh-CN"/>
                </w:rPr>
                <w:t>e</w:t>
              </w:r>
            </w:ins>
            <w:ins w:id="252" w:author="何蔚" w:date="2020-06-09T12:42:13Z">
              <w:r>
                <w:rPr>
                  <w:rFonts w:hint="default"/>
                  <w:lang w:val="en-US" w:eastAsia="zh-CN"/>
                </w:rPr>
                <w:t>”</w:t>
              </w:r>
            </w:ins>
            <w:ins w:id="253" w:author="何蔚" w:date="2020-06-09T12:42:21Z">
              <w:r>
                <w:rPr>
                  <w:rFonts w:hint="eastAsia"/>
                  <w:lang w:val="en-US" w:eastAsia="zh-CN"/>
                </w:rPr>
                <w:t>字段</w:t>
              </w:r>
            </w:ins>
            <w:ins w:id="254" w:author="何蔚" w:date="2020-06-09T12:42:23Z">
              <w:r>
                <w:rPr>
                  <w:rFonts w:hint="eastAsia"/>
                  <w:lang w:val="en-US" w:eastAsia="zh-CN"/>
                </w:rPr>
                <w:t>时，</w:t>
              </w:r>
            </w:ins>
            <w:ins w:id="255" w:author="何蔚" w:date="2020-06-09T12:42:28Z">
              <w:r>
                <w:rPr>
                  <w:rFonts w:hint="eastAsia"/>
                  <w:lang w:val="en-US" w:eastAsia="zh-CN"/>
                </w:rPr>
                <w:t>进行文件传输</w:t>
              </w:r>
            </w:ins>
            <w:ins w:id="256" w:author="何蔚" w:date="2020-06-09T13:58:43Z">
              <w:r>
                <w:rPr>
                  <w:rFonts w:hint="eastAsia"/>
                  <w:lang w:val="en-US" w:eastAsia="zh-CN"/>
                </w:rPr>
                <w:t>（</w:t>
              </w:r>
            </w:ins>
            <w:ins w:id="257" w:author="何蔚" w:date="2020-06-09T13:58:48Z">
              <w:r>
                <w:rPr>
                  <w:rFonts w:hint="eastAsia"/>
                  <w:lang w:val="en-US" w:eastAsia="zh-CN"/>
                </w:rPr>
                <w:t>未完成</w:t>
              </w:r>
            </w:ins>
            <w:ins w:id="258" w:author="何蔚" w:date="2020-06-09T13:58:43Z">
              <w:r>
                <w:rPr>
                  <w:rFonts w:hint="eastAsia"/>
                  <w:lang w:val="en-US" w:eastAsia="zh-CN"/>
                </w:rPr>
                <w:t>）</w:t>
              </w:r>
            </w:ins>
          </w:p>
          <w:p>
            <w:pPr>
              <w:widowControl/>
              <w:numPr>
                <w:ilvl w:val="0"/>
                <w:numId w:val="3"/>
                <w:ins w:id="260" w:author="何蔚" w:date="2020-06-09T14:00:26Z"/>
              </w:numPr>
              <w:jc w:val="left"/>
              <w:rPr>
                <w:ins w:id="261" w:author="何蔚" w:date="2020-06-09T12:54:17Z"/>
                <w:rFonts w:hint="eastAsia"/>
                <w:lang w:val="en-US" w:eastAsia="zh-CN"/>
              </w:rPr>
              <w:pPrChange w:id="259" w:author="何蔚" w:date="2020-06-09T12:42:29Z">
                <w:pPr>
                  <w:widowControl/>
                  <w:jc w:val="left"/>
                </w:pPr>
              </w:pPrChange>
            </w:pPr>
            <w:ins w:id="262" w:author="何蔚" w:date="2020-06-09T12:54:12Z">
              <w:r>
                <w:rPr>
                  <w:rFonts w:hint="eastAsia"/>
                  <w:lang w:val="en-US" w:eastAsia="zh-CN"/>
                </w:rPr>
                <w:t>用户传来</w:t>
              </w:r>
            </w:ins>
            <w:ins w:id="263" w:author="何蔚" w:date="2020-06-09T12:57:13Z">
              <w:r>
                <w:rPr>
                  <w:rFonts w:hint="eastAsia"/>
                  <w:lang w:val="en-US" w:eastAsia="zh-CN"/>
                </w:rPr>
                <w:t>带有</w:t>
              </w:r>
            </w:ins>
            <w:ins w:id="264" w:author="何蔚" w:date="2020-06-09T12:54:12Z">
              <w:r>
                <w:rPr>
                  <w:rFonts w:hint="default"/>
                  <w:lang w:val="en-US" w:eastAsia="zh-CN"/>
                </w:rPr>
                <w:t>”</w:t>
              </w:r>
            </w:ins>
            <w:ins w:id="265" w:author="何蔚" w:date="2020-06-09T12:57:04Z">
              <w:r>
                <w:rPr>
                  <w:rFonts w:hint="eastAsia"/>
                  <w:lang w:val="en-US" w:eastAsia="zh-CN"/>
                </w:rPr>
                <w:t>:</w:t>
              </w:r>
            </w:ins>
            <w:ins w:id="266" w:author="何蔚" w:date="2020-06-09T12:54:12Z">
              <w:r>
                <w:rPr>
                  <w:rFonts w:hint="default"/>
                  <w:lang w:val="en-US" w:eastAsia="zh-CN"/>
                </w:rPr>
                <w:t>”</w:t>
              </w:r>
            </w:ins>
            <w:ins w:id="267" w:author="何蔚" w:date="2020-06-09T12:54:12Z">
              <w:r>
                <w:rPr>
                  <w:rFonts w:hint="eastAsia"/>
                  <w:lang w:val="en-US" w:eastAsia="zh-CN"/>
                </w:rPr>
                <w:t>字段时</w:t>
              </w:r>
            </w:ins>
            <w:ins w:id="268" w:author="何蔚" w:date="2020-06-09T12:57:15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269" w:author="何蔚" w:date="2020-06-09T12:58:44Z">
              <w:r>
                <w:rPr>
                  <w:rFonts w:hint="eastAsia"/>
                  <w:lang w:val="en-US" w:eastAsia="zh-CN"/>
                </w:rPr>
                <w:t>识别</w:t>
              </w:r>
            </w:ins>
            <w:ins w:id="270" w:author="何蔚" w:date="2020-06-09T12:58:48Z">
              <w:r>
                <w:rPr>
                  <w:rFonts w:hint="eastAsia"/>
                  <w:lang w:val="en-US" w:eastAsia="zh-CN"/>
                </w:rPr>
                <w:t>用户名</w:t>
              </w:r>
            </w:ins>
            <w:ins w:id="271" w:author="何蔚" w:date="2020-06-09T12:58:50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272" w:author="何蔚" w:date="2020-06-09T12:58:52Z">
              <w:r>
                <w:rPr>
                  <w:rFonts w:hint="eastAsia"/>
                  <w:lang w:val="en-US" w:eastAsia="zh-CN"/>
                </w:rPr>
                <w:t>并</w:t>
              </w:r>
            </w:ins>
            <w:ins w:id="273" w:author="何蔚" w:date="2020-06-09T12:58:55Z">
              <w:r>
                <w:rPr>
                  <w:rFonts w:hint="eastAsia"/>
                  <w:lang w:val="en-US" w:eastAsia="zh-CN"/>
                </w:rPr>
                <w:t>存入</w:t>
              </w:r>
            </w:ins>
            <w:ins w:id="274" w:author="何蔚" w:date="2020-06-09T13:56:23Z">
              <w:r>
                <w:rPr>
                  <w:rFonts w:hint="eastAsia"/>
                  <w:lang w:val="en-US" w:eastAsia="zh-CN"/>
                </w:rPr>
                <w:t>内核链表</w:t>
              </w:r>
            </w:ins>
            <w:ins w:id="275" w:author="何蔚" w:date="2020-06-09T13:59:42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276" w:author="何蔚" w:date="2020-06-09T13:59:52Z">
              <w:r>
                <w:rPr>
                  <w:rFonts w:hint="eastAsia"/>
                  <w:lang w:val="en-US" w:eastAsia="zh-CN"/>
                </w:rPr>
                <w:t>双方</w:t>
              </w:r>
            </w:ins>
            <w:ins w:id="277" w:author="何蔚" w:date="2020-06-09T13:59:57Z">
              <w:r>
                <w:rPr>
                  <w:rFonts w:hint="eastAsia"/>
                  <w:lang w:val="en-US" w:eastAsia="zh-CN"/>
                </w:rPr>
                <w:t>成功</w:t>
              </w:r>
            </w:ins>
            <w:ins w:id="278" w:author="何蔚" w:date="2020-06-09T14:00:00Z">
              <w:r>
                <w:rPr>
                  <w:rFonts w:hint="eastAsia"/>
                  <w:lang w:val="en-US" w:eastAsia="zh-CN"/>
                </w:rPr>
                <w:t>通信后</w:t>
              </w:r>
            </w:ins>
            <w:ins w:id="279" w:author="何蔚" w:date="2020-06-09T14:00:13Z">
              <w:r>
                <w:rPr>
                  <w:rFonts w:hint="eastAsia"/>
                  <w:lang w:val="en-US" w:eastAsia="zh-CN"/>
                </w:rPr>
                <w:t>存入</w:t>
              </w:r>
            </w:ins>
            <w:ins w:id="280" w:author="何蔚" w:date="2020-06-09T14:00:16Z">
              <w:r>
                <w:rPr>
                  <w:rFonts w:hint="eastAsia"/>
                  <w:lang w:val="en-US" w:eastAsia="zh-CN"/>
                </w:rPr>
                <w:t>各自</w:t>
              </w:r>
            </w:ins>
            <w:ins w:id="281" w:author="何蔚" w:date="2020-06-09T14:00:17Z">
              <w:r>
                <w:rPr>
                  <w:rFonts w:hint="eastAsia"/>
                  <w:lang w:val="en-US" w:eastAsia="zh-CN"/>
                </w:rPr>
                <w:t>的</w:t>
              </w:r>
            </w:ins>
            <w:ins w:id="282" w:author="何蔚" w:date="2020-06-09T14:00:19Z">
              <w:r>
                <w:rPr>
                  <w:rFonts w:hint="eastAsia"/>
                  <w:lang w:val="en-US" w:eastAsia="zh-CN"/>
                </w:rPr>
                <w:t>用户</w:t>
              </w:r>
            </w:ins>
            <w:ins w:id="283" w:author="何蔚" w:date="2020-06-09T14:00:21Z">
              <w:r>
                <w:rPr>
                  <w:rFonts w:hint="eastAsia"/>
                  <w:lang w:val="en-US" w:eastAsia="zh-CN"/>
                </w:rPr>
                <w:t>链表</w:t>
              </w:r>
            </w:ins>
            <w:ins w:id="284" w:author="何蔚" w:date="2020-06-09T14:00:41Z">
              <w:r>
                <w:rPr>
                  <w:rFonts w:hint="eastAsia"/>
                  <w:lang w:val="en-US" w:eastAsia="zh-CN"/>
                </w:rPr>
                <w:t>（</w:t>
              </w:r>
            </w:ins>
            <w:ins w:id="285" w:author="何蔚" w:date="2020-06-09T14:00:49Z">
              <w:r>
                <w:rPr>
                  <w:rFonts w:hint="eastAsia"/>
                  <w:lang w:val="en-US" w:eastAsia="zh-CN"/>
                </w:rPr>
                <w:t>完成</w:t>
              </w:r>
            </w:ins>
            <w:ins w:id="286" w:author="何蔚" w:date="2020-06-09T14:00:52Z">
              <w:r>
                <w:rPr>
                  <w:rFonts w:hint="eastAsia"/>
                  <w:lang w:val="en-US" w:eastAsia="zh-CN"/>
                </w:rPr>
                <w:t>至</w:t>
              </w:r>
            </w:ins>
            <w:ins w:id="287" w:author="何蔚" w:date="2020-06-09T14:00:54Z">
              <w:r>
                <w:rPr>
                  <w:rFonts w:hint="eastAsia"/>
                  <w:lang w:val="en-US" w:eastAsia="zh-CN"/>
                </w:rPr>
                <w:t>一般</w:t>
              </w:r>
            </w:ins>
            <w:ins w:id="288" w:author="何蔚" w:date="2020-06-09T14:00:41Z">
              <w:r>
                <w:rPr>
                  <w:rFonts w:hint="eastAsia"/>
                  <w:lang w:val="en-US" w:eastAsia="zh-CN"/>
                </w:rPr>
                <w:t>）</w:t>
              </w:r>
            </w:ins>
          </w:p>
          <w:p>
            <w:pPr>
              <w:widowControl/>
              <w:numPr>
                <w:ilvl w:val="0"/>
                <w:numId w:val="3"/>
                <w:ins w:id="290" w:author="何蔚" w:date="2020-06-09T14:00:26Z"/>
              </w:numPr>
              <w:jc w:val="left"/>
              <w:rPr>
                <w:ins w:id="291" w:author="何蔚" w:date="2020-06-09T12:53:14Z"/>
                <w:rFonts w:hint="eastAsia"/>
                <w:lang w:val="en-US" w:eastAsia="zh-CN"/>
              </w:rPr>
              <w:pPrChange w:id="289" w:author="何蔚" w:date="2020-06-09T14:00:26Z">
                <w:pPr>
                  <w:widowControl/>
                  <w:jc w:val="left"/>
                </w:pPr>
              </w:pPrChange>
            </w:pPr>
            <w:ins w:id="292" w:author="何蔚" w:date="2020-06-09T12:54:21Z">
              <w:r>
                <w:rPr>
                  <w:rFonts w:hint="eastAsia"/>
                  <w:lang w:val="en-US" w:eastAsia="zh-CN"/>
                </w:rPr>
                <w:t>用户传来</w:t>
              </w:r>
            </w:ins>
            <w:ins w:id="293" w:author="何蔚" w:date="2020-06-09T12:54:21Z">
              <w:r>
                <w:rPr>
                  <w:rFonts w:hint="default"/>
                  <w:lang w:val="en-US" w:eastAsia="zh-CN"/>
                </w:rPr>
                <w:t>”</w:t>
              </w:r>
            </w:ins>
            <w:ins w:id="294" w:author="何蔚" w:date="2020-06-09T13:58:22Z">
              <w:r>
                <w:rPr>
                  <w:rFonts w:hint="eastAsia"/>
                  <w:lang w:val="en-US" w:eastAsia="zh-CN"/>
                </w:rPr>
                <w:t>g</w:t>
              </w:r>
            </w:ins>
            <w:ins w:id="295" w:author="何蔚" w:date="2020-06-09T13:58:26Z">
              <w:r>
                <w:rPr>
                  <w:rFonts w:hint="eastAsia"/>
                  <w:lang w:val="en-US" w:eastAsia="zh-CN"/>
                </w:rPr>
                <w:t>r</w:t>
              </w:r>
            </w:ins>
            <w:ins w:id="296" w:author="何蔚" w:date="2020-06-09T13:58:22Z">
              <w:r>
                <w:rPr>
                  <w:rFonts w:hint="eastAsia"/>
                  <w:lang w:val="en-US" w:eastAsia="zh-CN"/>
                </w:rPr>
                <w:t>oup</w:t>
              </w:r>
            </w:ins>
            <w:ins w:id="297" w:author="何蔚" w:date="2020-06-09T12:54:21Z">
              <w:r>
                <w:rPr>
                  <w:rFonts w:hint="default"/>
                  <w:lang w:val="en-US" w:eastAsia="zh-CN"/>
                </w:rPr>
                <w:t>”</w:t>
              </w:r>
            </w:ins>
            <w:ins w:id="298" w:author="何蔚" w:date="2020-06-09T12:54:21Z">
              <w:r>
                <w:rPr>
                  <w:rFonts w:hint="eastAsia"/>
                  <w:lang w:val="en-US" w:eastAsia="zh-CN"/>
                </w:rPr>
                <w:t>字段时</w:t>
              </w:r>
            </w:ins>
            <w:ins w:id="299" w:author="何蔚" w:date="2020-06-09T13:58:30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300" w:author="何蔚" w:date="2020-06-09T13:58:32Z">
              <w:r>
                <w:rPr>
                  <w:rFonts w:hint="eastAsia"/>
                  <w:lang w:val="en-US" w:eastAsia="zh-CN"/>
                </w:rPr>
                <w:t>识别</w:t>
              </w:r>
            </w:ins>
            <w:ins w:id="301" w:author="何蔚" w:date="2020-06-09T13:58:38Z">
              <w:r>
                <w:rPr>
                  <w:rFonts w:hint="eastAsia"/>
                  <w:lang w:val="en-US" w:eastAsia="zh-CN"/>
                </w:rPr>
                <w:t>用户组</w:t>
              </w:r>
            </w:ins>
            <w:ins w:id="302" w:author="何蔚" w:date="2020-06-09T13:58:51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303" w:author="何蔚" w:date="2020-06-09T13:58:55Z">
              <w:r>
                <w:rPr>
                  <w:rFonts w:hint="eastAsia"/>
                  <w:lang w:val="en-US" w:eastAsia="zh-CN"/>
                </w:rPr>
                <w:t>进行组播</w:t>
              </w:r>
            </w:ins>
            <w:ins w:id="304" w:author="何蔚" w:date="2020-06-09T13:58:57Z">
              <w:r>
                <w:rPr>
                  <w:rFonts w:hint="eastAsia"/>
                  <w:lang w:val="en-US" w:eastAsia="zh-CN"/>
                </w:rPr>
                <w:t>（</w:t>
              </w:r>
            </w:ins>
            <w:ins w:id="305" w:author="何蔚" w:date="2020-06-09T13:59:00Z">
              <w:r>
                <w:rPr>
                  <w:rFonts w:hint="eastAsia"/>
                  <w:lang w:val="en-US" w:eastAsia="zh-CN"/>
                </w:rPr>
                <w:t>未完成</w:t>
              </w:r>
            </w:ins>
            <w:ins w:id="306" w:author="何蔚" w:date="2020-06-09T13:58:57Z">
              <w:r>
                <w:rPr>
                  <w:rFonts w:hint="eastAsia"/>
                  <w:lang w:val="en-US" w:eastAsia="zh-CN"/>
                </w:rPr>
                <w:t>）</w:t>
              </w:r>
            </w:ins>
          </w:p>
          <w:p>
            <w:pPr>
              <w:widowControl/>
              <w:numPr>
                <w:ilvl w:val="0"/>
                <w:numId w:val="3"/>
                <w:ins w:id="308" w:author="何蔚" w:date="2020-06-09T12:54:24Z"/>
              </w:numPr>
              <w:jc w:val="left"/>
              <w:rPr>
                <w:ins w:id="309" w:author="何蔚" w:date="2020-06-09T12:53:15Z"/>
                <w:rFonts w:hint="eastAsia"/>
                <w:lang w:val="en-US" w:eastAsia="zh-CN"/>
              </w:rPr>
              <w:pPrChange w:id="307" w:author="何蔚" w:date="2020-06-09T12:54:24Z">
                <w:pPr>
                  <w:widowControl/>
                  <w:jc w:val="left"/>
                </w:pPr>
              </w:pPrChange>
            </w:pPr>
            <w:ins w:id="310" w:author="何蔚" w:date="2020-06-09T12:54:09Z">
              <w:r>
                <w:rPr>
                  <w:rFonts w:hint="eastAsia"/>
                  <w:lang w:val="en-US" w:eastAsia="zh-CN"/>
                </w:rPr>
                <w:t>用户传来</w:t>
              </w:r>
            </w:ins>
            <w:ins w:id="311" w:author="何蔚" w:date="2020-06-09T12:54:09Z">
              <w:r>
                <w:rPr>
                  <w:rFonts w:hint="default"/>
                  <w:lang w:val="en-US" w:eastAsia="zh-CN"/>
                </w:rPr>
                <w:t>”</w:t>
              </w:r>
            </w:ins>
            <w:ins w:id="312" w:author="何蔚" w:date="2020-06-09T12:56:17Z">
              <w:r>
                <w:rPr>
                  <w:rFonts w:hint="eastAsia"/>
                  <w:lang w:val="en-US" w:eastAsia="zh-CN"/>
                </w:rPr>
                <w:t>exit</w:t>
              </w:r>
            </w:ins>
            <w:ins w:id="313" w:author="何蔚" w:date="2020-06-09T12:54:09Z">
              <w:r>
                <w:rPr>
                  <w:rFonts w:hint="default"/>
                  <w:lang w:val="en-US" w:eastAsia="zh-CN"/>
                </w:rPr>
                <w:t>”</w:t>
              </w:r>
            </w:ins>
            <w:ins w:id="314" w:author="何蔚" w:date="2020-06-09T12:54:09Z">
              <w:r>
                <w:rPr>
                  <w:rFonts w:hint="eastAsia"/>
                  <w:lang w:val="en-US" w:eastAsia="zh-CN"/>
                </w:rPr>
                <w:t>字段时</w:t>
              </w:r>
            </w:ins>
            <w:ins w:id="315" w:author="何蔚" w:date="2020-06-09T12:56:11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316" w:author="何蔚" w:date="2020-06-09T12:53:15Z">
              <w:r>
                <w:rPr>
                  <w:rFonts w:hint="eastAsia"/>
                  <w:lang w:val="en-US" w:eastAsia="zh-CN"/>
                </w:rPr>
                <w:t>用户</w:t>
              </w:r>
            </w:ins>
            <w:ins w:id="317" w:author="何蔚" w:date="2020-06-09T12:53:32Z">
              <w:r>
                <w:rPr>
                  <w:rFonts w:hint="eastAsia"/>
                  <w:lang w:val="en-US" w:eastAsia="zh-CN"/>
                </w:rPr>
                <w:t>下</w:t>
              </w:r>
            </w:ins>
            <w:ins w:id="318" w:author="何蔚" w:date="2020-06-09T12:53:15Z">
              <w:r>
                <w:rPr>
                  <w:rFonts w:hint="eastAsia"/>
                  <w:lang w:val="en-US" w:eastAsia="zh-CN"/>
                </w:rPr>
                <w:t>线时进行广播提示其他用户，并</w:t>
              </w:r>
            </w:ins>
            <w:ins w:id="319" w:author="何蔚" w:date="2020-06-09T12:53:40Z">
              <w:r>
                <w:rPr>
                  <w:rFonts w:hint="eastAsia"/>
                  <w:lang w:val="en-US" w:eastAsia="zh-CN"/>
                </w:rPr>
                <w:t>从</w:t>
              </w:r>
            </w:ins>
            <w:ins w:id="320" w:author="何蔚" w:date="2020-06-09T12:53:15Z">
              <w:r>
                <w:rPr>
                  <w:rFonts w:hint="eastAsia"/>
                  <w:lang w:val="en-US" w:eastAsia="zh-CN"/>
                </w:rPr>
                <w:t>服务器上的</w:t>
              </w:r>
            </w:ins>
            <w:ins w:id="321" w:author="何蔚" w:date="2020-06-09T12:54:52Z">
              <w:r>
                <w:rPr>
                  <w:rFonts w:hint="eastAsia"/>
                  <w:lang w:val="en-US" w:eastAsia="zh-CN"/>
                </w:rPr>
                <w:t>客户端</w:t>
              </w:r>
            </w:ins>
            <w:ins w:id="322" w:author="何蔚" w:date="2020-06-09T12:53:15Z">
              <w:r>
                <w:rPr>
                  <w:rFonts w:hint="eastAsia"/>
                  <w:lang w:val="en-US" w:eastAsia="zh-CN"/>
                </w:rPr>
                <w:t>链表中</w:t>
              </w:r>
            </w:ins>
            <w:ins w:id="323" w:author="何蔚" w:date="2020-06-09T12:53:44Z">
              <w:r>
                <w:rPr>
                  <w:rFonts w:hint="eastAsia"/>
                  <w:lang w:val="en-US" w:eastAsia="zh-CN"/>
                </w:rPr>
                <w:t>删除</w:t>
              </w:r>
            </w:ins>
          </w:p>
          <w:p>
            <w:pPr>
              <w:widowControl/>
              <w:numPr>
                <w:ilvl w:val="-1"/>
                <w:numId w:val="0"/>
              </w:numPr>
              <w:jc w:val="left"/>
              <w:rPr>
                <w:ins w:id="325" w:author="何蔚" w:date="2020-06-09T12:53:24Z"/>
                <w:rFonts w:hint="eastAsia"/>
                <w:lang w:val="en-US" w:eastAsia="zh-CN"/>
              </w:rPr>
              <w:pPrChange w:id="324" w:author="何蔚" w:date="2020-06-09T12:53:18Z">
                <w:pPr>
                  <w:widowControl/>
                  <w:jc w:val="left"/>
                </w:pPr>
              </w:pPrChange>
            </w:pPr>
          </w:p>
          <w:p>
            <w:pPr>
              <w:widowControl/>
              <w:numPr>
                <w:ilvl w:val="-1"/>
                <w:numId w:val="0"/>
              </w:numPr>
              <w:jc w:val="left"/>
              <w:rPr>
                <w:ins w:id="327" w:author="何蔚" w:date="2020-06-09T12:52:36Z"/>
                <w:rFonts w:hint="eastAsia"/>
                <w:lang w:val="en-US" w:eastAsia="zh-CN"/>
              </w:rPr>
              <w:pPrChange w:id="326" w:author="何蔚" w:date="2020-06-09T12:53:18Z">
                <w:pPr>
                  <w:widowControl/>
                  <w:jc w:val="left"/>
                </w:pPr>
              </w:pPrChange>
            </w:pPr>
          </w:p>
          <w:p>
            <w:pPr>
              <w:widowControl/>
              <w:numPr>
                <w:numId w:val="0"/>
              </w:numPr>
              <w:jc w:val="left"/>
              <w:rPr>
                <w:ins w:id="329" w:author="何蔚" w:date="2020-06-09T12:53:08Z"/>
                <w:rFonts w:hint="eastAsia"/>
                <w:lang w:val="en-US" w:eastAsia="zh-CN"/>
              </w:rPr>
              <w:pPrChange w:id="328" w:author="何蔚" w:date="2020-06-09T12:42:29Z">
                <w:pPr>
                  <w:widowControl/>
                  <w:jc w:val="left"/>
                </w:pPr>
              </w:pPrChange>
            </w:pPr>
          </w:p>
          <w:p>
            <w:pPr>
              <w:widowControl/>
              <w:jc w:val="left"/>
              <w:rPr>
                <w:del w:id="330" w:author="何蔚" w:date="2020-06-09T12:53:11Z"/>
                <w:rFonts w:hint="default"/>
                <w:lang w:val="en-US" w:eastAsia="zh-CN"/>
              </w:rPr>
            </w:pPr>
          </w:p>
          <w:p>
            <w:pPr>
              <w:widowControl/>
              <w:jc w:val="left"/>
            </w:pPr>
          </w:p>
          <w:p>
            <w:pPr>
              <w:spacing w:line="36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1" w:hRule="atLeast"/>
          <w:jc w:val="center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extDirection w:val="tbRl"/>
            <w:vAlign w:val="center"/>
          </w:tcPr>
          <w:p>
            <w:pPr>
              <w:spacing w:line="360" w:lineRule="auto"/>
              <w:ind w:left="113" w:right="113" w:firstLine="0"/>
              <w:jc w:val="center"/>
              <w:rPr>
                <w:b/>
                <w:sz w:val="24"/>
              </w:rPr>
            </w:pPr>
          </w:p>
          <w:p>
            <w:pPr>
              <w:spacing w:line="360" w:lineRule="auto"/>
              <w:ind w:left="113" w:right="113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系统框架</w:t>
            </w:r>
          </w:p>
          <w:p>
            <w:pPr>
              <w:spacing w:line="360" w:lineRule="auto"/>
              <w:ind w:left="113" w:right="113" w:firstLine="0"/>
              <w:jc w:val="center"/>
              <w:rPr>
                <w:b/>
                <w:sz w:val="24"/>
              </w:rPr>
            </w:pPr>
          </w:p>
        </w:tc>
        <w:tc>
          <w:tcPr>
            <w:tcW w:w="7733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ins w:id="332" w:author="何蔚" w:date="2020-06-09T13:53:28Z"/>
                <w:rFonts w:hint="eastAsia" w:eastAsia="宋体"/>
                <w:lang w:val="en-US" w:eastAsia="zh-CN"/>
              </w:rPr>
              <w:pPrChange w:id="331" w:author="何蔚" w:date="2020-06-09T14:08:46Z">
                <w:pPr>
                  <w:widowControl/>
                  <w:jc w:val="left"/>
                </w:pPr>
              </w:pPrChange>
            </w:pPr>
            <w:ins w:id="333" w:author="何蔚" w:date="2020-06-09T14:08:25Z">
              <w:r>
                <w:rPr>
                  <w:rFonts w:hint="eastAsia" w:eastAsia="宋体"/>
                  <w:lang w:val="en-US" w:eastAsia="zh-CN"/>
                </w:rPr>
                <w:object>
                  <v:shape id="_x0000_i1026" o:spt="75" type="#_x0000_t75" style="height:308.6pt;width:427.25pt;" o:ole="t" filled="f" o:preferrelative="t" stroked="f" coordsize="21600,21600">
                    <v:path/>
                    <v:fill on="f" focussize="0,0"/>
                    <v:stroke on="f"/>
                    <v:imagedata r:id="rId7" o:title=""/>
                    <o:lock v:ext="edit" aspectratio="f"/>
                    <w10:wrap type="none"/>
                    <w10:anchorlock/>
                  </v:shape>
                  <o:OLEObject Type="Embed" ProgID="Visio.Drawing.15" ShapeID="_x0000_i1026" DrawAspect="Content" ObjectID="_1468075725" r:id="rId6">
                    <o:LockedField>false</o:LockedField>
                  </o:OLEObject>
                </w:object>
              </w:r>
            </w:ins>
          </w:p>
          <w:p>
            <w:pPr>
              <w:widowControl/>
              <w:jc w:val="center"/>
              <w:rPr>
                <w:ins w:id="335" w:author="何蔚" w:date="2020-06-09T13:53:52Z"/>
              </w:rPr>
            </w:pPr>
          </w:p>
          <w:p>
            <w:pPr>
              <w:widowControl/>
              <w:jc w:val="center"/>
              <w:rPr>
                <w:ins w:id="337" w:author="何蔚" w:date="2020-06-09T14:32:43Z"/>
                <w:rFonts w:hint="eastAsia"/>
                <w:lang w:val="en-US" w:eastAsia="zh-CN"/>
              </w:rPr>
              <w:pPrChange w:id="336" w:author="何蔚" w:date="2020-06-09T14:31:33Z">
                <w:pPr>
                  <w:widowControl/>
                  <w:jc w:val="center"/>
                </w:pPr>
              </w:pPrChange>
            </w:pPr>
            <w:ins w:id="338" w:author="何蔚" w:date="2020-06-09T13:54:00Z">
              <w:r>
                <w:rPr>
                  <w:rFonts w:hint="eastAsia"/>
                  <w:lang w:val="en-US" w:eastAsia="zh-CN"/>
                </w:rPr>
                <w:t>客户端</w:t>
              </w:r>
            </w:ins>
            <w:ins w:id="339" w:author="何蔚" w:date="2020-06-09T13:53:56Z">
              <w:r>
                <w:rPr>
                  <w:rFonts w:hint="eastAsia"/>
                  <w:lang w:val="en-US" w:eastAsia="zh-CN"/>
                </w:rPr>
                <w:t>流程图</w:t>
              </w:r>
            </w:ins>
          </w:p>
          <w:p>
            <w:pPr>
              <w:widowControl/>
              <w:jc w:val="center"/>
              <w:rPr>
                <w:ins w:id="341" w:author="何蔚" w:date="2020-06-09T14:01:21Z"/>
                <w:rFonts w:hint="eastAsia"/>
                <w:lang w:val="en-US" w:eastAsia="zh-CN"/>
              </w:rPr>
              <w:pPrChange w:id="340" w:author="何蔚" w:date="2020-06-09T14:31:33Z">
                <w:pPr>
                  <w:widowControl/>
                  <w:jc w:val="center"/>
                </w:pPr>
              </w:pPrChange>
            </w:pPr>
          </w:p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/>
              <w:jc w:val="center"/>
              <w:rPr>
                <w:ins w:id="343" w:author="何蔚" w:date="2020-06-09T14:32:40Z"/>
              </w:rPr>
              <w:pPrChange w:id="342" w:author="何蔚" w:date="2020-06-09T14:30:44Z">
                <w:pPr>
                  <w:widowControl/>
                  <w:jc w:val="left"/>
                </w:pPr>
              </w:pPrChange>
            </w:pPr>
            <w:ins w:id="344" w:author="何蔚" w:date="2020-06-09T14:32:25Z">
              <w:r>
                <w:rPr/>
                <w:object>
                  <v:shape id="_x0000_i1030" o:spt="75" type="#_x0000_t75" style="height:295.2pt;width:320.4pt;" o:ole="t" filled="f" o:preferrelative="t" stroked="f" coordsize="21600,21600">
                    <v:path/>
                    <v:fill on="f" focussize="0,0"/>
                    <v:stroke on="f"/>
                    <v:imagedata r:id="rId9" o:title=""/>
                    <o:lock v:ext="edit" aspectratio="f"/>
                    <w10:wrap type="none"/>
                    <w10:anchorlock/>
                  </v:shape>
                  <o:OLEObject Type="Embed" ProgID="Visio.Drawing.15" ShapeID="_x0000_i1030" DrawAspect="Content" ObjectID="_1468075726" r:id="rId8">
                    <o:LockedField>false</o:LockedField>
                  </o:OLEObject>
                </w:object>
              </w:r>
            </w:ins>
          </w:p>
          <w:p>
            <w:pPr>
              <w:widowControl/>
              <w:jc w:val="center"/>
              <w:rPr>
                <w:ins w:id="347" w:author="何蔚" w:date="2020-06-09T14:31:41Z"/>
              </w:rPr>
              <w:pPrChange w:id="346" w:author="何蔚" w:date="2020-06-09T14:30:44Z">
                <w:pPr>
                  <w:widowControl/>
                  <w:jc w:val="left"/>
                </w:pPr>
              </w:pPrChange>
            </w:pPr>
          </w:p>
          <w:p>
            <w:pPr>
              <w:widowControl/>
              <w:jc w:val="center"/>
              <w:rPr>
                <w:ins w:id="349" w:author="何蔚" w:date="2020-06-09T14:31:06Z"/>
                <w:rFonts w:hint="default" w:eastAsia="宋体"/>
                <w:lang w:val="en-US" w:eastAsia="zh-CN"/>
              </w:rPr>
              <w:pPrChange w:id="348" w:author="何蔚" w:date="2020-06-09T14:30:44Z">
                <w:pPr>
                  <w:widowControl/>
                  <w:jc w:val="left"/>
                </w:pPr>
              </w:pPrChange>
            </w:pPr>
            <w:ins w:id="350" w:author="何蔚" w:date="2020-06-09T14:32:49Z">
              <w:r>
                <w:rPr>
                  <w:rFonts w:hint="eastAsia"/>
                  <w:lang w:val="en-US" w:eastAsia="zh-CN"/>
                </w:rPr>
                <w:t>服务器</w:t>
              </w:r>
            </w:ins>
            <w:ins w:id="351" w:author="何蔚" w:date="2020-06-09T14:32:52Z">
              <w:r>
                <w:rPr>
                  <w:rFonts w:hint="eastAsia"/>
                  <w:lang w:val="en-US" w:eastAsia="zh-CN"/>
                </w:rPr>
                <w:t>流程图</w:t>
              </w:r>
            </w:ins>
          </w:p>
          <w:p>
            <w:pPr>
              <w:widowControl/>
              <w:jc w:val="center"/>
              <w:pPrChange w:id="352" w:author="何蔚" w:date="2020-06-09T14:30:44Z">
                <w:pPr>
                  <w:widowControl/>
                  <w:jc w:val="left"/>
                </w:pPr>
              </w:pPrChange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spacing w:line="36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extDirection w:val="tbRl"/>
            <w:vAlign w:val="center"/>
          </w:tcPr>
          <w:p>
            <w:pPr>
              <w:spacing w:line="360" w:lineRule="auto"/>
              <w:ind w:left="113" w:right="113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实现过程</w:t>
            </w:r>
          </w:p>
        </w:tc>
        <w:tc>
          <w:tcPr>
            <w:tcW w:w="7733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</w:p>
          <w:p>
            <w:pPr>
              <w:widowControl/>
              <w:jc w:val="left"/>
              <w:rPr>
                <w:ins w:id="353" w:author="何蔚" w:date="2020-06-09T13:38:02Z"/>
                <w:rFonts w:hint="eastAsia"/>
                <w:lang w:val="en-US" w:eastAsia="zh-CN"/>
              </w:rPr>
            </w:pPr>
            <w:ins w:id="354" w:author="何蔚" w:date="2020-06-09T13:36:28Z">
              <w:r>
                <w:rPr>
                  <w:rFonts w:hint="eastAsia"/>
                  <w:lang w:val="en-US" w:eastAsia="zh-CN"/>
                </w:rPr>
                <w:t>第一天</w:t>
              </w:r>
            </w:ins>
            <w:ins w:id="355" w:author="何蔚" w:date="2020-06-09T13:36:29Z">
              <w:r>
                <w:rPr>
                  <w:rFonts w:hint="eastAsia"/>
                  <w:lang w:val="en-US" w:eastAsia="zh-CN"/>
                </w:rPr>
                <w:t>（</w:t>
              </w:r>
            </w:ins>
            <w:ins w:id="356" w:author="何蔚" w:date="2020-06-09T13:36:32Z">
              <w:r>
                <w:rPr>
                  <w:rFonts w:hint="eastAsia"/>
                  <w:lang w:val="en-US" w:eastAsia="zh-CN"/>
                </w:rPr>
                <w:t>周四</w:t>
              </w:r>
            </w:ins>
            <w:ins w:id="357" w:author="何蔚" w:date="2020-06-09T13:36:29Z">
              <w:r>
                <w:rPr>
                  <w:rFonts w:hint="eastAsia"/>
                  <w:lang w:val="en-US" w:eastAsia="zh-CN"/>
                </w:rPr>
                <w:t>）</w:t>
              </w:r>
            </w:ins>
            <w:ins w:id="358" w:author="何蔚" w:date="2020-06-09T13:36:33Z">
              <w:r>
                <w:rPr>
                  <w:rFonts w:hint="eastAsia"/>
                  <w:lang w:val="en-US" w:eastAsia="zh-CN"/>
                </w:rPr>
                <w:t>：</w:t>
              </w:r>
            </w:ins>
            <w:ins w:id="359" w:author="何蔚" w:date="2020-06-09T13:36:36Z">
              <w:r>
                <w:rPr>
                  <w:rFonts w:hint="eastAsia"/>
                  <w:lang w:val="en-US" w:eastAsia="zh-CN"/>
                </w:rPr>
                <w:t>感觉</w:t>
              </w:r>
            </w:ins>
            <w:ins w:id="360" w:author="何蔚" w:date="2020-06-09T13:36:39Z">
              <w:r>
                <w:rPr>
                  <w:rFonts w:hint="eastAsia"/>
                  <w:lang w:val="en-US" w:eastAsia="zh-CN"/>
                </w:rPr>
                <w:t>能用上</w:t>
              </w:r>
            </w:ins>
            <w:ins w:id="361" w:author="何蔚" w:date="2020-06-09T13:36:42Z">
              <w:r>
                <w:rPr>
                  <w:rFonts w:hint="eastAsia"/>
                  <w:lang w:val="en-US" w:eastAsia="zh-CN"/>
                </w:rPr>
                <w:t>老师</w:t>
              </w:r>
            </w:ins>
            <w:ins w:id="362" w:author="何蔚" w:date="2020-06-09T13:36:51Z">
              <w:r>
                <w:rPr>
                  <w:rFonts w:hint="eastAsia"/>
                  <w:lang w:val="en-US" w:eastAsia="zh-CN"/>
                </w:rPr>
                <w:t>周二</w:t>
              </w:r>
            </w:ins>
            <w:ins w:id="363" w:author="何蔚" w:date="2020-06-09T13:37:00Z">
              <w:r>
                <w:rPr>
                  <w:rFonts w:hint="eastAsia"/>
                  <w:lang w:val="en-US" w:eastAsia="zh-CN"/>
                </w:rPr>
                <w:t>讲的</w:t>
              </w:r>
            </w:ins>
            <w:ins w:id="364" w:author="何蔚" w:date="2020-06-09T13:36:51Z">
              <w:r>
                <w:rPr>
                  <w:rFonts w:hint="eastAsia"/>
                  <w:lang w:val="en-US" w:eastAsia="zh-CN"/>
                </w:rPr>
                <w:t>的作业</w:t>
              </w:r>
            </w:ins>
            <w:ins w:id="365" w:author="何蔚" w:date="2020-06-09T13:37:04Z">
              <w:r>
                <w:rPr>
                  <w:rFonts w:hint="eastAsia"/>
                  <w:lang w:val="en-US" w:eastAsia="zh-CN"/>
                </w:rPr>
                <w:t>就去</w:t>
              </w:r>
            </w:ins>
            <w:ins w:id="366" w:author="何蔚" w:date="2020-06-09T13:37:07Z">
              <w:r>
                <w:rPr>
                  <w:rFonts w:hint="eastAsia"/>
                  <w:lang w:val="en-US" w:eastAsia="zh-CN"/>
                </w:rPr>
                <w:t>重温</w:t>
              </w:r>
            </w:ins>
            <w:ins w:id="367" w:author="何蔚" w:date="2020-06-09T13:37:08Z">
              <w:r>
                <w:rPr>
                  <w:rFonts w:hint="eastAsia"/>
                  <w:lang w:val="en-US" w:eastAsia="zh-CN"/>
                </w:rPr>
                <w:t>了</w:t>
              </w:r>
            </w:ins>
            <w:ins w:id="368" w:author="何蔚" w:date="2020-06-09T13:37:09Z">
              <w:r>
                <w:rPr>
                  <w:rFonts w:hint="eastAsia"/>
                  <w:lang w:val="en-US" w:eastAsia="zh-CN"/>
                </w:rPr>
                <w:t>一下</w:t>
              </w:r>
            </w:ins>
            <w:ins w:id="369" w:author="何蔚" w:date="2020-06-09T13:37:10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370" w:author="何蔚" w:date="2020-06-09T13:37:14Z">
              <w:r>
                <w:rPr>
                  <w:rFonts w:hint="eastAsia"/>
                  <w:lang w:val="en-US" w:eastAsia="zh-CN"/>
                </w:rPr>
                <w:t>但是</w:t>
              </w:r>
            </w:ins>
            <w:ins w:id="371" w:author="何蔚" w:date="2020-06-09T13:37:25Z">
              <w:r>
                <w:rPr>
                  <w:rFonts w:hint="eastAsia"/>
                  <w:lang w:val="en-US" w:eastAsia="zh-CN"/>
                </w:rPr>
                <w:t>内核</w:t>
              </w:r>
            </w:ins>
            <w:ins w:id="372" w:author="何蔚" w:date="2020-06-09T13:37:21Z">
              <w:r>
                <w:rPr>
                  <w:rFonts w:hint="eastAsia"/>
                  <w:lang w:val="en-US" w:eastAsia="zh-CN"/>
                </w:rPr>
                <w:t>链表的知识</w:t>
              </w:r>
            </w:ins>
            <w:ins w:id="373" w:author="何蔚" w:date="2020-06-09T13:37:31Z">
              <w:r>
                <w:rPr>
                  <w:rFonts w:hint="eastAsia"/>
                  <w:lang w:val="en-US" w:eastAsia="zh-CN"/>
                </w:rPr>
                <w:t>跳过</w:t>
              </w:r>
            </w:ins>
            <w:ins w:id="374" w:author="何蔚" w:date="2020-06-09T13:37:32Z">
              <w:r>
                <w:rPr>
                  <w:rFonts w:hint="eastAsia"/>
                  <w:lang w:val="en-US" w:eastAsia="zh-CN"/>
                </w:rPr>
                <w:t>了</w:t>
              </w:r>
            </w:ins>
            <w:ins w:id="375" w:author="何蔚" w:date="2020-06-09T13:37:38Z">
              <w:r>
                <w:rPr>
                  <w:rFonts w:hint="eastAsia"/>
                  <w:lang w:val="en-US" w:eastAsia="zh-CN"/>
                </w:rPr>
                <w:t>没</w:t>
              </w:r>
            </w:ins>
            <w:ins w:id="376" w:author="何蔚" w:date="2020-06-09T13:37:40Z">
              <w:r>
                <w:rPr>
                  <w:rFonts w:hint="eastAsia"/>
                  <w:lang w:val="en-US" w:eastAsia="zh-CN"/>
                </w:rPr>
                <w:t>学</w:t>
              </w:r>
            </w:ins>
            <w:ins w:id="377" w:author="何蔚" w:date="2020-06-09T13:37:42Z">
              <w:r>
                <w:rPr>
                  <w:rFonts w:hint="eastAsia"/>
                  <w:lang w:val="en-US" w:eastAsia="zh-CN"/>
                </w:rPr>
                <w:t>就</w:t>
              </w:r>
            </w:ins>
            <w:ins w:id="378" w:author="何蔚" w:date="2020-06-09T13:37:48Z">
              <w:r>
                <w:rPr>
                  <w:rFonts w:hint="eastAsia"/>
                  <w:lang w:val="en-US" w:eastAsia="zh-CN"/>
                </w:rPr>
                <w:t>又</w:t>
              </w:r>
            </w:ins>
            <w:ins w:id="379" w:author="何蔚" w:date="2020-06-09T13:37:51Z">
              <w:r>
                <w:rPr>
                  <w:rFonts w:hint="eastAsia"/>
                  <w:lang w:val="en-US" w:eastAsia="zh-CN"/>
                </w:rPr>
                <w:t>跳回去</w:t>
              </w:r>
            </w:ins>
            <w:ins w:id="380" w:author="何蔚" w:date="2020-06-09T13:37:57Z">
              <w:r>
                <w:rPr>
                  <w:rFonts w:hint="eastAsia"/>
                  <w:lang w:val="en-US" w:eastAsia="zh-CN"/>
                </w:rPr>
                <w:t>看</w:t>
              </w:r>
            </w:ins>
            <w:ins w:id="381" w:author="何蔚" w:date="2020-06-09T13:38:01Z">
              <w:r>
                <w:rPr>
                  <w:rFonts w:hint="eastAsia"/>
                  <w:lang w:val="en-US" w:eastAsia="zh-CN"/>
                </w:rPr>
                <w:t>内核链表了</w:t>
              </w:r>
            </w:ins>
          </w:p>
          <w:p>
            <w:pPr>
              <w:widowControl/>
              <w:jc w:val="left"/>
              <w:rPr>
                <w:ins w:id="382" w:author="何蔚" w:date="2020-06-09T13:38:31Z"/>
                <w:rFonts w:hint="default"/>
                <w:lang w:val="en-US" w:eastAsia="zh-CN"/>
              </w:rPr>
            </w:pPr>
            <w:ins w:id="383" w:author="何蔚" w:date="2020-06-09T13:38:11Z">
              <w:r>
                <w:rPr>
                  <w:rFonts w:hint="eastAsia"/>
                  <w:lang w:val="en-US" w:eastAsia="zh-CN"/>
                </w:rPr>
                <w:t>第二天</w:t>
              </w:r>
            </w:ins>
            <w:ins w:id="384" w:author="何蔚" w:date="2020-06-09T13:38:13Z">
              <w:r>
                <w:rPr>
                  <w:rFonts w:hint="eastAsia"/>
                  <w:lang w:val="en-US" w:eastAsia="zh-CN"/>
                </w:rPr>
                <w:t>（</w:t>
              </w:r>
            </w:ins>
            <w:ins w:id="385" w:author="何蔚" w:date="2020-06-09T13:38:16Z">
              <w:r>
                <w:rPr>
                  <w:rFonts w:hint="eastAsia"/>
                  <w:lang w:val="en-US" w:eastAsia="zh-CN"/>
                </w:rPr>
                <w:t>周五</w:t>
              </w:r>
            </w:ins>
            <w:ins w:id="386" w:author="何蔚" w:date="2020-06-09T13:38:13Z">
              <w:r>
                <w:rPr>
                  <w:rFonts w:hint="eastAsia"/>
                  <w:lang w:val="en-US" w:eastAsia="zh-CN"/>
                </w:rPr>
                <w:t>）</w:t>
              </w:r>
            </w:ins>
            <w:ins w:id="387" w:author="何蔚" w:date="2020-06-09T13:38:17Z">
              <w:r>
                <w:rPr>
                  <w:rFonts w:hint="eastAsia"/>
                  <w:lang w:val="en-US" w:eastAsia="zh-CN"/>
                </w:rPr>
                <w:t>：</w:t>
              </w:r>
            </w:ins>
            <w:ins w:id="388" w:author="何蔚" w:date="2020-06-09T13:38:21Z">
              <w:r>
                <w:rPr>
                  <w:rFonts w:hint="eastAsia"/>
                  <w:lang w:val="en-US" w:eastAsia="zh-CN"/>
                </w:rPr>
                <w:t>大概</w:t>
              </w:r>
            </w:ins>
            <w:ins w:id="389" w:author="何蔚" w:date="2020-06-09T13:38:27Z">
              <w:r>
                <w:rPr>
                  <w:rFonts w:hint="eastAsia"/>
                  <w:lang w:val="en-US" w:eastAsia="zh-CN"/>
                </w:rPr>
                <w:t>定下</w:t>
              </w:r>
            </w:ins>
            <w:ins w:id="390" w:author="何蔚" w:date="2020-06-09T13:38:30Z">
              <w:r>
                <w:rPr>
                  <w:rFonts w:hint="eastAsia"/>
                  <w:lang w:val="en-US" w:eastAsia="zh-CN"/>
                </w:rPr>
                <w:t>框架</w:t>
              </w:r>
            </w:ins>
            <w:ins w:id="391" w:author="何蔚" w:date="2020-06-09T13:39:01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392" w:author="何蔚" w:date="2020-06-09T13:39:14Z">
              <w:r>
                <w:rPr>
                  <w:rFonts w:hint="eastAsia"/>
                  <w:lang w:val="en-US" w:eastAsia="zh-CN"/>
                </w:rPr>
                <w:t>完成登录</w:t>
              </w:r>
            </w:ins>
            <w:ins w:id="393" w:author="何蔚" w:date="2020-06-09T13:39:17Z">
              <w:r>
                <w:rPr>
                  <w:rFonts w:hint="eastAsia"/>
                  <w:lang w:val="en-US" w:eastAsia="zh-CN"/>
                </w:rPr>
                <w:t>过程</w:t>
              </w:r>
            </w:ins>
          </w:p>
          <w:p>
            <w:pPr>
              <w:widowControl/>
              <w:jc w:val="left"/>
              <w:rPr>
                <w:ins w:id="394" w:author="何蔚" w:date="2020-06-09T13:39:27Z"/>
                <w:rFonts w:hint="eastAsia"/>
                <w:lang w:val="en-US" w:eastAsia="zh-CN"/>
              </w:rPr>
            </w:pPr>
            <w:ins w:id="395" w:author="何蔚" w:date="2020-06-09T13:38:43Z">
              <w:r>
                <w:rPr>
                  <w:rFonts w:hint="eastAsia"/>
                  <w:lang w:val="en-US" w:eastAsia="zh-CN"/>
                </w:rPr>
                <w:t>第三天</w:t>
              </w:r>
            </w:ins>
            <w:ins w:id="396" w:author="何蔚" w:date="2020-06-09T13:38:44Z">
              <w:r>
                <w:rPr>
                  <w:rFonts w:hint="eastAsia"/>
                  <w:lang w:val="en-US" w:eastAsia="zh-CN"/>
                </w:rPr>
                <w:t>（</w:t>
              </w:r>
            </w:ins>
            <w:ins w:id="397" w:author="何蔚" w:date="2020-06-09T13:38:47Z">
              <w:r>
                <w:rPr>
                  <w:rFonts w:hint="eastAsia"/>
                  <w:lang w:val="en-US" w:eastAsia="zh-CN"/>
                </w:rPr>
                <w:t>周六</w:t>
              </w:r>
            </w:ins>
            <w:ins w:id="398" w:author="何蔚" w:date="2020-06-09T13:38:44Z">
              <w:r>
                <w:rPr>
                  <w:rFonts w:hint="eastAsia"/>
                  <w:lang w:val="en-US" w:eastAsia="zh-CN"/>
                </w:rPr>
                <w:t>）</w:t>
              </w:r>
            </w:ins>
            <w:ins w:id="399" w:author="何蔚" w:date="2020-06-09T13:38:48Z">
              <w:r>
                <w:rPr>
                  <w:rFonts w:hint="eastAsia"/>
                  <w:lang w:val="en-US" w:eastAsia="zh-CN"/>
                </w:rPr>
                <w:t>：</w:t>
              </w:r>
            </w:ins>
            <w:ins w:id="400" w:author="何蔚" w:date="2020-06-09T13:38:50Z">
              <w:r>
                <w:rPr>
                  <w:rFonts w:hint="eastAsia"/>
                  <w:lang w:val="en-US" w:eastAsia="zh-CN"/>
                </w:rPr>
                <w:t>实现</w:t>
              </w:r>
            </w:ins>
            <w:ins w:id="401" w:author="何蔚" w:date="2020-06-09T13:38:53Z">
              <w:r>
                <w:rPr>
                  <w:rFonts w:hint="eastAsia"/>
                  <w:lang w:val="en-US" w:eastAsia="zh-CN"/>
                </w:rPr>
                <w:t>用户</w:t>
              </w:r>
            </w:ins>
            <w:ins w:id="402" w:author="何蔚" w:date="2020-06-09T13:38:55Z">
              <w:r>
                <w:rPr>
                  <w:rFonts w:hint="eastAsia"/>
                  <w:lang w:val="en-US" w:eastAsia="zh-CN"/>
                </w:rPr>
                <w:t>上下线</w:t>
              </w:r>
            </w:ins>
            <w:ins w:id="403" w:author="何蔚" w:date="2020-06-09T13:38:58Z">
              <w:r>
                <w:rPr>
                  <w:rFonts w:hint="eastAsia"/>
                  <w:lang w:val="en-US" w:eastAsia="zh-CN"/>
                </w:rPr>
                <w:t>广播</w:t>
              </w:r>
            </w:ins>
            <w:ins w:id="404" w:author="何蔚" w:date="2020-06-09T13:39:05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405" w:author="何蔚" w:date="2020-06-09T13:41:18Z">
              <w:r>
                <w:rPr>
                  <w:rFonts w:hint="eastAsia"/>
                  <w:lang w:val="en-US" w:eastAsia="zh-CN"/>
                </w:rPr>
                <w:t>一对一</w:t>
              </w:r>
            </w:ins>
            <w:ins w:id="406" w:author="何蔚" w:date="2020-06-09T13:41:21Z">
              <w:r>
                <w:rPr>
                  <w:rFonts w:hint="eastAsia"/>
                  <w:lang w:val="en-US" w:eastAsia="zh-CN"/>
                </w:rPr>
                <w:t>通信</w:t>
              </w:r>
            </w:ins>
            <w:ins w:id="407" w:author="何蔚" w:date="2020-06-09T13:41:15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408" w:author="何蔚" w:date="2020-06-09T13:39:08Z">
              <w:r>
                <w:rPr>
                  <w:rFonts w:hint="eastAsia"/>
                  <w:lang w:val="en-US" w:eastAsia="zh-CN"/>
                </w:rPr>
                <w:t>和</w:t>
              </w:r>
            </w:ins>
            <w:ins w:id="409" w:author="何蔚" w:date="2020-06-09T13:39:22Z">
              <w:r>
                <w:rPr>
                  <w:rFonts w:hint="eastAsia"/>
                  <w:lang w:val="en-US" w:eastAsia="zh-CN"/>
                </w:rPr>
                <w:t>保存</w:t>
              </w:r>
            </w:ins>
            <w:ins w:id="410" w:author="何蔚" w:date="2020-06-09T13:39:27Z">
              <w:r>
                <w:rPr>
                  <w:rFonts w:hint="eastAsia"/>
                  <w:lang w:val="en-US" w:eastAsia="zh-CN"/>
                </w:rPr>
                <w:t>客户端</w:t>
              </w:r>
            </w:ins>
          </w:p>
          <w:p>
            <w:pPr>
              <w:widowControl/>
              <w:jc w:val="left"/>
              <w:rPr>
                <w:rFonts w:hint="default"/>
                <w:lang w:val="en-US" w:eastAsia="zh-CN"/>
              </w:rPr>
            </w:pPr>
            <w:ins w:id="411" w:author="何蔚" w:date="2020-06-09T13:39:31Z">
              <w:r>
                <w:rPr>
                  <w:rFonts w:hint="eastAsia"/>
                  <w:lang w:val="en-US" w:eastAsia="zh-CN"/>
                </w:rPr>
                <w:t>第四天</w:t>
              </w:r>
            </w:ins>
            <w:ins w:id="412" w:author="何蔚" w:date="2020-06-09T13:39:36Z">
              <w:r>
                <w:rPr>
                  <w:rFonts w:hint="eastAsia"/>
                  <w:lang w:val="en-US" w:eastAsia="zh-CN"/>
                </w:rPr>
                <w:t>（</w:t>
              </w:r>
            </w:ins>
            <w:ins w:id="413" w:author="何蔚" w:date="2020-06-09T13:39:38Z">
              <w:r>
                <w:rPr>
                  <w:rFonts w:hint="eastAsia"/>
                  <w:lang w:val="en-US" w:eastAsia="zh-CN"/>
                </w:rPr>
                <w:t>周日</w:t>
              </w:r>
            </w:ins>
            <w:ins w:id="414" w:author="何蔚" w:date="2020-06-09T13:39:36Z">
              <w:r>
                <w:rPr>
                  <w:rFonts w:hint="eastAsia"/>
                  <w:lang w:val="en-US" w:eastAsia="zh-CN"/>
                </w:rPr>
                <w:t>）</w:t>
              </w:r>
            </w:ins>
            <w:ins w:id="415" w:author="何蔚" w:date="2020-06-09T13:39:40Z">
              <w:r>
                <w:rPr>
                  <w:rFonts w:hint="eastAsia"/>
                  <w:lang w:val="en-US" w:eastAsia="zh-CN"/>
                </w:rPr>
                <w:t>：</w:t>
              </w:r>
            </w:ins>
            <w:ins w:id="416" w:author="何蔚" w:date="2020-06-09T13:46:47Z">
              <w:r>
                <w:rPr>
                  <w:rFonts w:hint="eastAsia"/>
                  <w:lang w:val="en-US" w:eastAsia="zh-CN"/>
                </w:rPr>
                <w:t>开始</w:t>
              </w:r>
            </w:ins>
            <w:ins w:id="417" w:author="何蔚" w:date="2020-06-09T13:46:53Z">
              <w:r>
                <w:rPr>
                  <w:rFonts w:hint="eastAsia"/>
                  <w:lang w:val="en-US" w:eastAsia="zh-CN"/>
                </w:rPr>
                <w:t>怀疑自己的框架</w:t>
              </w:r>
            </w:ins>
            <w:ins w:id="418" w:author="何蔚" w:date="2020-06-09T13:46:55Z">
              <w:r>
                <w:rPr>
                  <w:rFonts w:hint="eastAsia"/>
                  <w:lang w:val="en-US" w:eastAsia="zh-CN"/>
                </w:rPr>
                <w:t>是不是</w:t>
              </w:r>
            </w:ins>
            <w:ins w:id="419" w:author="何蔚" w:date="2020-06-09T13:46:59Z">
              <w:r>
                <w:rPr>
                  <w:rFonts w:hint="eastAsia"/>
                  <w:lang w:val="en-US" w:eastAsia="zh-CN"/>
                </w:rPr>
                <w:t>有问题</w:t>
              </w:r>
            </w:ins>
            <w:ins w:id="420" w:author="何蔚" w:date="2020-06-09T13:47:01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421" w:author="何蔚" w:date="2020-06-09T13:47:13Z">
              <w:r>
                <w:rPr>
                  <w:rFonts w:hint="eastAsia"/>
                  <w:lang w:val="en-US" w:eastAsia="zh-CN"/>
                </w:rPr>
                <w:t>感觉项目</w:t>
              </w:r>
            </w:ins>
            <w:ins w:id="422" w:author="何蔚" w:date="2020-06-09T13:47:14Z">
              <w:r>
                <w:rPr>
                  <w:rFonts w:hint="eastAsia"/>
                  <w:lang w:val="en-US" w:eastAsia="zh-CN"/>
                </w:rPr>
                <w:t>十分</w:t>
              </w:r>
            </w:ins>
            <w:ins w:id="423" w:author="何蔚" w:date="2020-06-09T13:47:17Z">
              <w:r>
                <w:rPr>
                  <w:rFonts w:hint="eastAsia"/>
                  <w:lang w:val="en-US" w:eastAsia="zh-CN"/>
                </w:rPr>
                <w:t>困难</w:t>
              </w:r>
            </w:ins>
            <w:ins w:id="424" w:author="何蔚" w:date="2020-06-09T13:47:08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425" w:author="何蔚" w:date="2020-06-09T13:47:03Z">
              <w:r>
                <w:rPr>
                  <w:rFonts w:hint="eastAsia"/>
                  <w:lang w:val="en-US" w:eastAsia="zh-CN"/>
                </w:rPr>
                <w:t>有些</w:t>
              </w:r>
            </w:ins>
            <w:ins w:id="426" w:author="何蔚" w:date="2020-06-09T13:47:05Z">
              <w:r>
                <w:rPr>
                  <w:rFonts w:hint="eastAsia"/>
                  <w:lang w:val="en-US" w:eastAsia="zh-CN"/>
                </w:rPr>
                <w:t>气馁</w:t>
              </w:r>
            </w:ins>
            <w:ins w:id="427" w:author="何蔚" w:date="2020-06-09T13:47:20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428" w:author="何蔚" w:date="2020-06-09T13:40:12Z">
              <w:r>
                <w:rPr>
                  <w:rFonts w:hint="eastAsia"/>
                  <w:lang w:val="en-US" w:eastAsia="zh-CN"/>
                </w:rPr>
                <w:t>偷懒了</w:t>
              </w:r>
            </w:ins>
            <w:ins w:id="429" w:author="何蔚" w:date="2020-06-09T13:40:16Z">
              <w:r>
                <w:rPr>
                  <w:rFonts w:hint="eastAsia"/>
                  <w:lang w:val="en-US" w:eastAsia="zh-CN"/>
                </w:rPr>
                <w:t>。。。。</w:t>
              </w:r>
            </w:ins>
            <w:ins w:id="430" w:author="何蔚" w:date="2020-06-09T13:40:21Z">
              <w:r>
                <w:rPr>
                  <w:rFonts w:hint="eastAsia"/>
                  <w:lang w:val="en-US" w:eastAsia="zh-CN"/>
                </w:rPr>
                <w:t>进度</w:t>
              </w:r>
            </w:ins>
            <w:ins w:id="431" w:author="何蔚" w:date="2020-06-09T13:40:25Z">
              <w:r>
                <w:rPr>
                  <w:rFonts w:hint="eastAsia"/>
                  <w:lang w:val="en-US" w:eastAsia="zh-CN"/>
                </w:rPr>
                <w:t>条没怎么</w:t>
              </w:r>
            </w:ins>
            <w:ins w:id="432" w:author="何蔚" w:date="2020-06-09T13:40:27Z">
              <w:r>
                <w:rPr>
                  <w:rFonts w:hint="eastAsia"/>
                  <w:lang w:val="en-US" w:eastAsia="zh-CN"/>
                </w:rPr>
                <w:t>动</w:t>
              </w:r>
            </w:ins>
          </w:p>
          <w:p>
            <w:pPr>
              <w:widowControl/>
              <w:jc w:val="left"/>
              <w:rPr>
                <w:rFonts w:hint="default" w:eastAsia="宋体"/>
                <w:lang w:val="en-US" w:eastAsia="zh-CN"/>
              </w:rPr>
            </w:pPr>
            <w:ins w:id="433" w:author="何蔚" w:date="2020-06-09T13:39:46Z">
              <w:r>
                <w:rPr>
                  <w:rFonts w:hint="eastAsia"/>
                  <w:lang w:val="en-US" w:eastAsia="zh-CN"/>
                </w:rPr>
                <w:t>第</w:t>
              </w:r>
            </w:ins>
            <w:ins w:id="434" w:author="何蔚" w:date="2020-06-09T13:39:50Z">
              <w:r>
                <w:rPr>
                  <w:rFonts w:hint="eastAsia"/>
                  <w:lang w:val="en-US" w:eastAsia="zh-CN"/>
                </w:rPr>
                <w:t>五</w:t>
              </w:r>
            </w:ins>
            <w:ins w:id="435" w:author="何蔚" w:date="2020-06-09T13:39:46Z">
              <w:r>
                <w:rPr>
                  <w:rFonts w:hint="eastAsia"/>
                  <w:lang w:val="en-US" w:eastAsia="zh-CN"/>
                </w:rPr>
                <w:t>天</w:t>
              </w:r>
            </w:ins>
            <w:ins w:id="436" w:author="何蔚" w:date="2020-06-09T13:40:07Z">
              <w:r>
                <w:rPr>
                  <w:rFonts w:hint="eastAsia"/>
                  <w:lang w:val="en-US" w:eastAsia="zh-CN"/>
                </w:rPr>
                <w:t>（</w:t>
              </w:r>
            </w:ins>
            <w:ins w:id="437" w:author="何蔚" w:date="2020-06-09T13:40:34Z">
              <w:r>
                <w:rPr>
                  <w:rFonts w:hint="eastAsia"/>
                  <w:lang w:val="en-US" w:eastAsia="zh-CN"/>
                </w:rPr>
                <w:t>周一</w:t>
              </w:r>
            </w:ins>
            <w:ins w:id="438" w:author="何蔚" w:date="2020-06-09T13:40:07Z">
              <w:r>
                <w:rPr>
                  <w:rFonts w:hint="eastAsia"/>
                  <w:lang w:val="en-US" w:eastAsia="zh-CN"/>
                </w:rPr>
                <w:t>）</w:t>
              </w:r>
            </w:ins>
            <w:ins w:id="439" w:author="何蔚" w:date="2020-06-09T13:40:35Z">
              <w:r>
                <w:rPr>
                  <w:rFonts w:hint="eastAsia"/>
                  <w:lang w:val="en-US" w:eastAsia="zh-CN"/>
                </w:rPr>
                <w:t>：</w:t>
              </w:r>
            </w:ins>
            <w:ins w:id="440" w:author="何蔚" w:date="2020-06-09T13:40:41Z">
              <w:r>
                <w:rPr>
                  <w:rFonts w:hint="eastAsia"/>
                  <w:lang w:val="en-US" w:eastAsia="zh-CN"/>
                </w:rPr>
                <w:t>用户</w:t>
              </w:r>
            </w:ins>
            <w:ins w:id="441" w:author="何蔚" w:date="2020-06-09T13:40:44Z">
              <w:r>
                <w:rPr>
                  <w:rFonts w:hint="eastAsia"/>
                  <w:lang w:val="en-US" w:eastAsia="zh-CN"/>
                </w:rPr>
                <w:t>下</w:t>
              </w:r>
            </w:ins>
            <w:ins w:id="442" w:author="何蔚" w:date="2020-06-09T13:40:54Z">
              <w:r>
                <w:rPr>
                  <w:rFonts w:hint="eastAsia"/>
                  <w:lang w:val="en-US" w:eastAsia="zh-CN"/>
                </w:rPr>
                <w:t>线</w:t>
              </w:r>
            </w:ins>
            <w:ins w:id="443" w:author="何蔚" w:date="2020-06-09T13:40:55Z">
              <w:r>
                <w:rPr>
                  <w:rFonts w:hint="eastAsia"/>
                  <w:lang w:val="en-US" w:eastAsia="zh-CN"/>
                </w:rPr>
                <w:t>导致</w:t>
              </w:r>
            </w:ins>
            <w:ins w:id="444" w:author="何蔚" w:date="2020-06-09T13:40:56Z">
              <w:r>
                <w:rPr>
                  <w:rFonts w:hint="eastAsia"/>
                  <w:lang w:val="en-US" w:eastAsia="zh-CN"/>
                </w:rPr>
                <w:t>的</w:t>
              </w:r>
            </w:ins>
            <w:ins w:id="445" w:author="何蔚" w:date="2020-06-09T13:41:00Z">
              <w:r>
                <w:rPr>
                  <w:rFonts w:hint="eastAsia"/>
                  <w:lang w:val="en-US" w:eastAsia="zh-CN"/>
                </w:rPr>
                <w:t>服务器</w:t>
              </w:r>
            </w:ins>
            <w:ins w:id="446" w:author="何蔚" w:date="2020-06-09T13:41:03Z">
              <w:r>
                <w:rPr>
                  <w:rFonts w:hint="eastAsia"/>
                  <w:lang w:val="en-US" w:eastAsia="zh-CN"/>
                </w:rPr>
                <w:t>卡顿</w:t>
              </w:r>
            </w:ins>
            <w:ins w:id="447" w:author="何蔚" w:date="2020-06-09T13:41:06Z">
              <w:r>
                <w:rPr>
                  <w:rFonts w:hint="eastAsia"/>
                  <w:lang w:val="en-US" w:eastAsia="zh-CN"/>
                </w:rPr>
                <w:t>无法解决</w:t>
              </w:r>
            </w:ins>
            <w:ins w:id="448" w:author="何蔚" w:date="2020-06-09T13:41:07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449" w:author="何蔚" w:date="2020-06-09T13:41:10Z">
              <w:r>
                <w:rPr>
                  <w:rFonts w:hint="eastAsia"/>
                  <w:lang w:val="en-US" w:eastAsia="zh-CN"/>
                </w:rPr>
                <w:t>项目搁浅</w:t>
              </w:r>
            </w:ins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0" w:hRule="atLeast"/>
          <w:jc w:val="center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extDirection w:val="tbRl"/>
            <w:vAlign w:val="center"/>
          </w:tcPr>
          <w:p>
            <w:pPr>
              <w:spacing w:line="360" w:lineRule="auto"/>
              <w:ind w:left="113" w:right="113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心得体会</w:t>
            </w:r>
          </w:p>
        </w:tc>
        <w:tc>
          <w:tcPr>
            <w:tcW w:w="7733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</w:p>
          <w:p>
            <w:pPr>
              <w:widowControl/>
              <w:numPr>
                <w:ilvl w:val="0"/>
                <w:numId w:val="4"/>
                <w:ins w:id="451" w:author="何蔚" w:date="2020-06-09T13:48:06Z"/>
              </w:numPr>
              <w:jc w:val="left"/>
              <w:rPr>
                <w:ins w:id="452" w:author="何蔚" w:date="2020-06-09T13:48:06Z"/>
                <w:rFonts w:hint="eastAsia"/>
                <w:lang w:val="en-US" w:eastAsia="zh-CN"/>
              </w:rPr>
              <w:pPrChange w:id="450" w:author="何蔚" w:date="2020-06-09T13:48:06Z">
                <w:pPr>
                  <w:widowControl/>
                  <w:jc w:val="left"/>
                </w:pPr>
              </w:pPrChange>
            </w:pPr>
            <w:ins w:id="453" w:author="何蔚" w:date="2020-06-09T13:44:16Z">
              <w:r>
                <w:rPr>
                  <w:rFonts w:hint="eastAsia"/>
                  <w:lang w:val="en-US" w:eastAsia="zh-CN"/>
                </w:rPr>
                <w:t>之前</w:t>
              </w:r>
            </w:ins>
            <w:ins w:id="454" w:author="何蔚" w:date="2020-06-09T13:43:34Z">
              <w:r>
                <w:rPr>
                  <w:rFonts w:hint="eastAsia"/>
                  <w:lang w:val="en-US" w:eastAsia="zh-CN"/>
                </w:rPr>
                <w:t>第一次项目</w:t>
              </w:r>
            </w:ins>
            <w:ins w:id="455" w:author="何蔚" w:date="2020-06-09T13:43:40Z">
              <w:r>
                <w:rPr>
                  <w:rFonts w:hint="eastAsia"/>
                  <w:lang w:val="en-US" w:eastAsia="zh-CN"/>
                </w:rPr>
                <w:t>只写了一小部分</w:t>
              </w:r>
            </w:ins>
            <w:ins w:id="456" w:author="何蔚" w:date="2020-06-09T13:43:41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457" w:author="何蔚" w:date="2020-06-09T13:43:48Z">
              <w:r>
                <w:rPr>
                  <w:rFonts w:hint="eastAsia"/>
                  <w:lang w:val="en-US" w:eastAsia="zh-CN"/>
                </w:rPr>
                <w:t>参与感不强</w:t>
              </w:r>
            </w:ins>
            <w:ins w:id="458" w:author="何蔚" w:date="2020-06-09T13:43:49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459" w:author="何蔚" w:date="2020-06-09T13:43:59Z">
              <w:r>
                <w:rPr>
                  <w:rFonts w:hint="eastAsia"/>
                  <w:lang w:val="en-US" w:eastAsia="zh-CN"/>
                </w:rPr>
                <w:t>只完成了</w:t>
              </w:r>
            </w:ins>
            <w:ins w:id="460" w:author="何蔚" w:date="2020-06-09T13:44:04Z">
              <w:r>
                <w:rPr>
                  <w:rFonts w:hint="eastAsia"/>
                  <w:lang w:val="en-US" w:eastAsia="zh-CN"/>
                </w:rPr>
                <w:t>部分代码的编写</w:t>
              </w:r>
            </w:ins>
            <w:ins w:id="461" w:author="何蔚" w:date="2020-06-09T13:44:50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462" w:author="何蔚" w:date="2020-06-09T13:44:53Z">
              <w:r>
                <w:rPr>
                  <w:rFonts w:hint="eastAsia"/>
                  <w:lang w:val="en-US" w:eastAsia="zh-CN"/>
                </w:rPr>
                <w:t>并且</w:t>
              </w:r>
            </w:ins>
            <w:ins w:id="463" w:author="何蔚" w:date="2020-06-09T13:44:56Z">
              <w:r>
                <w:rPr>
                  <w:rFonts w:hint="eastAsia"/>
                  <w:lang w:val="en-US" w:eastAsia="zh-CN"/>
                </w:rPr>
                <w:t>框架</w:t>
              </w:r>
            </w:ins>
            <w:ins w:id="464" w:author="何蔚" w:date="2020-06-09T13:45:00Z">
              <w:r>
                <w:rPr>
                  <w:rFonts w:hint="eastAsia"/>
                  <w:lang w:val="en-US" w:eastAsia="zh-CN"/>
                </w:rPr>
                <w:t>也没有</w:t>
              </w:r>
            </w:ins>
            <w:ins w:id="465" w:author="何蔚" w:date="2020-06-09T13:45:04Z">
              <w:r>
                <w:rPr>
                  <w:rFonts w:hint="eastAsia"/>
                  <w:lang w:val="en-US" w:eastAsia="zh-CN"/>
                </w:rPr>
                <w:t>搭好</w:t>
              </w:r>
            </w:ins>
            <w:ins w:id="466" w:author="何蔚" w:date="2020-06-09T13:47:46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467" w:author="何蔚" w:date="2020-06-09T13:47:49Z">
              <w:r>
                <w:rPr>
                  <w:rFonts w:hint="eastAsia"/>
                  <w:lang w:val="en-US" w:eastAsia="zh-CN"/>
                </w:rPr>
                <w:t>不得不说</w:t>
              </w:r>
            </w:ins>
            <w:ins w:id="468" w:author="何蔚" w:date="2020-06-09T13:47:51Z">
              <w:r>
                <w:rPr>
                  <w:rFonts w:hint="eastAsia"/>
                  <w:lang w:val="en-US" w:eastAsia="zh-CN"/>
                </w:rPr>
                <w:t>缺少了</w:t>
              </w:r>
            </w:ins>
            <w:ins w:id="469" w:author="何蔚" w:date="2020-06-09T13:47:59Z">
              <w:r>
                <w:rPr>
                  <w:rFonts w:hint="eastAsia"/>
                  <w:lang w:val="en-US" w:eastAsia="zh-CN"/>
                </w:rPr>
                <w:t>一次很重要的</w:t>
              </w:r>
            </w:ins>
            <w:ins w:id="470" w:author="何蔚" w:date="2020-06-09T13:48:05Z">
              <w:r>
                <w:rPr>
                  <w:rFonts w:hint="eastAsia"/>
                  <w:lang w:val="en-US" w:eastAsia="zh-CN"/>
                </w:rPr>
                <w:t>锻炼</w:t>
              </w:r>
            </w:ins>
            <w:ins w:id="471" w:author="何蔚" w:date="2020-06-09T13:47:59Z">
              <w:r>
                <w:rPr>
                  <w:rFonts w:hint="eastAsia"/>
                  <w:lang w:val="en-US" w:eastAsia="zh-CN"/>
                </w:rPr>
                <w:t>的机会</w:t>
              </w:r>
            </w:ins>
            <w:ins w:id="472" w:author="何蔚" w:date="2020-06-09T13:44:22Z">
              <w:r>
                <w:rPr>
                  <w:rFonts w:hint="eastAsia"/>
                  <w:lang w:val="en-US" w:eastAsia="zh-CN"/>
                </w:rPr>
                <w:t>。</w:t>
              </w:r>
            </w:ins>
          </w:p>
          <w:p>
            <w:pPr>
              <w:widowControl/>
              <w:numPr>
                <w:ilvl w:val="0"/>
                <w:numId w:val="4"/>
                <w:ins w:id="474" w:author="何蔚" w:date="2020-06-09T13:48:06Z"/>
              </w:numPr>
              <w:jc w:val="left"/>
              <w:rPr>
                <w:ins w:id="475" w:author="何蔚" w:date="2020-06-09T13:52:14Z"/>
                <w:rFonts w:hint="default" w:eastAsia="宋体"/>
                <w:lang w:val="en-US" w:eastAsia="zh-CN"/>
              </w:rPr>
              <w:pPrChange w:id="473" w:author="何蔚" w:date="2020-06-09T13:48:06Z">
                <w:pPr>
                  <w:widowControl/>
                  <w:jc w:val="left"/>
                </w:pPr>
              </w:pPrChange>
            </w:pPr>
            <w:ins w:id="476" w:author="何蔚" w:date="2020-06-09T13:44:45Z">
              <w:r>
                <w:rPr>
                  <w:rFonts w:hint="eastAsia"/>
                  <w:lang w:val="en-US" w:eastAsia="zh-CN"/>
                </w:rPr>
                <w:t>这一次</w:t>
              </w:r>
            </w:ins>
            <w:ins w:id="477" w:author="何蔚" w:date="2020-06-09T13:45:13Z">
              <w:r>
                <w:rPr>
                  <w:rFonts w:hint="eastAsia"/>
                  <w:lang w:val="en-US" w:eastAsia="zh-CN"/>
                </w:rPr>
                <w:t>项目</w:t>
              </w:r>
            </w:ins>
            <w:ins w:id="478" w:author="何蔚" w:date="2020-06-09T13:48:13Z">
              <w:r>
                <w:rPr>
                  <w:rFonts w:hint="eastAsia"/>
                  <w:lang w:val="en-US" w:eastAsia="zh-CN"/>
                </w:rPr>
                <w:t>首先</w:t>
              </w:r>
            </w:ins>
            <w:ins w:id="479" w:author="何蔚" w:date="2020-06-09T13:41:38Z">
              <w:r>
                <w:rPr>
                  <w:rFonts w:hint="eastAsia"/>
                  <w:lang w:val="en-US" w:eastAsia="zh-CN"/>
                </w:rPr>
                <w:t>对</w:t>
              </w:r>
            </w:ins>
            <w:ins w:id="480" w:author="何蔚" w:date="2020-06-09T13:41:49Z">
              <w:r>
                <w:rPr>
                  <w:rFonts w:hint="eastAsia"/>
                  <w:lang w:val="en-US" w:eastAsia="zh-CN"/>
                </w:rPr>
                <w:t>之前的</w:t>
              </w:r>
            </w:ins>
            <w:ins w:id="481" w:author="何蔚" w:date="2020-06-09T13:41:54Z">
              <w:r>
                <w:rPr>
                  <w:rFonts w:hint="eastAsia"/>
                  <w:lang w:val="en-US" w:eastAsia="zh-CN"/>
                </w:rPr>
                <w:t>知识</w:t>
              </w:r>
            </w:ins>
            <w:ins w:id="482" w:author="何蔚" w:date="2020-06-09T13:41:56Z">
              <w:r>
                <w:rPr>
                  <w:rFonts w:hint="eastAsia"/>
                  <w:lang w:val="en-US" w:eastAsia="zh-CN"/>
                </w:rPr>
                <w:t>进行了</w:t>
              </w:r>
            </w:ins>
            <w:ins w:id="483" w:author="何蔚" w:date="2020-06-09T13:42:01Z">
              <w:r>
                <w:rPr>
                  <w:rFonts w:hint="eastAsia"/>
                  <w:lang w:val="en-US" w:eastAsia="zh-CN"/>
                </w:rPr>
                <w:t>重温，</w:t>
              </w:r>
            </w:ins>
            <w:ins w:id="484" w:author="何蔚" w:date="2020-06-09T13:42:05Z">
              <w:r>
                <w:rPr>
                  <w:rFonts w:hint="eastAsia"/>
                  <w:lang w:val="en-US" w:eastAsia="zh-CN"/>
                </w:rPr>
                <w:t>但是</w:t>
              </w:r>
            </w:ins>
            <w:ins w:id="485" w:author="何蔚" w:date="2020-06-09T13:46:16Z">
              <w:r>
                <w:rPr>
                  <w:rFonts w:hint="eastAsia"/>
                  <w:lang w:val="en-US" w:eastAsia="zh-CN"/>
                </w:rPr>
                <w:t>由于</w:t>
              </w:r>
            </w:ins>
            <w:ins w:id="486" w:author="何蔚" w:date="2020-06-09T13:46:26Z">
              <w:r>
                <w:rPr>
                  <w:rFonts w:hint="eastAsia"/>
                  <w:lang w:val="en-US" w:eastAsia="zh-CN"/>
                </w:rPr>
                <w:t>可能</w:t>
              </w:r>
            </w:ins>
            <w:ins w:id="487" w:author="何蔚" w:date="2020-06-09T13:46:31Z">
              <w:r>
                <w:rPr>
                  <w:rFonts w:hint="eastAsia"/>
                  <w:lang w:val="en-US" w:eastAsia="zh-CN"/>
                </w:rPr>
                <w:t>掌握得</w:t>
              </w:r>
            </w:ins>
            <w:ins w:id="488" w:author="何蔚" w:date="2020-06-09T13:46:35Z">
              <w:r>
                <w:rPr>
                  <w:rFonts w:hint="eastAsia"/>
                  <w:lang w:val="en-US" w:eastAsia="zh-CN"/>
                </w:rPr>
                <w:t>不是很全面</w:t>
              </w:r>
            </w:ins>
            <w:ins w:id="489" w:author="何蔚" w:date="2020-06-09T13:46:36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490" w:author="何蔚" w:date="2020-06-09T13:48:23Z">
              <w:r>
                <w:rPr>
                  <w:rFonts w:hint="eastAsia"/>
                  <w:lang w:val="en-US" w:eastAsia="zh-CN"/>
                </w:rPr>
                <w:t>导致</w:t>
              </w:r>
            </w:ins>
            <w:ins w:id="491" w:author="何蔚" w:date="2020-06-09T13:48:25Z">
              <w:r>
                <w:rPr>
                  <w:rFonts w:hint="eastAsia"/>
                  <w:lang w:val="en-US" w:eastAsia="zh-CN"/>
                </w:rPr>
                <w:t>初期</w:t>
              </w:r>
            </w:ins>
            <w:ins w:id="492" w:author="何蔚" w:date="2020-06-09T13:48:29Z">
              <w:r>
                <w:rPr>
                  <w:rFonts w:hint="eastAsia"/>
                  <w:lang w:val="en-US" w:eastAsia="zh-CN"/>
                </w:rPr>
                <w:t>制定的框架</w:t>
              </w:r>
            </w:ins>
            <w:ins w:id="493" w:author="何蔚" w:date="2020-06-09T13:48:33Z">
              <w:r>
                <w:rPr>
                  <w:rFonts w:hint="eastAsia"/>
                  <w:lang w:val="en-US" w:eastAsia="zh-CN"/>
                </w:rPr>
                <w:t>并不合理</w:t>
              </w:r>
            </w:ins>
            <w:ins w:id="494" w:author="何蔚" w:date="2020-06-09T13:48:34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495" w:author="何蔚" w:date="2020-06-09T13:48:39Z">
              <w:r>
                <w:rPr>
                  <w:rFonts w:hint="eastAsia"/>
                  <w:lang w:val="en-US" w:eastAsia="zh-CN"/>
                </w:rPr>
                <w:t>代码结构混乱</w:t>
              </w:r>
            </w:ins>
            <w:ins w:id="496" w:author="何蔚" w:date="2020-06-09T13:48:41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497" w:author="何蔚" w:date="2020-06-09T13:49:18Z">
              <w:r>
                <w:rPr>
                  <w:rFonts w:hint="eastAsia"/>
                  <w:lang w:val="en-US" w:eastAsia="zh-CN"/>
                </w:rPr>
                <w:t>整体框架</w:t>
              </w:r>
            </w:ins>
            <w:ins w:id="498" w:author="何蔚" w:date="2020-06-09T13:49:21Z">
              <w:r>
                <w:rPr>
                  <w:rFonts w:hint="eastAsia"/>
                  <w:lang w:val="en-US" w:eastAsia="zh-CN"/>
                </w:rPr>
                <w:t>在</w:t>
              </w:r>
            </w:ins>
            <w:ins w:id="499" w:author="何蔚" w:date="2020-06-09T13:49:25Z">
              <w:r>
                <w:rPr>
                  <w:rFonts w:hint="eastAsia"/>
                  <w:lang w:val="en-US" w:eastAsia="zh-CN"/>
                </w:rPr>
                <w:t>项目</w:t>
              </w:r>
            </w:ins>
            <w:ins w:id="500" w:author="何蔚" w:date="2020-06-09T13:49:33Z">
              <w:r>
                <w:rPr>
                  <w:rFonts w:hint="eastAsia"/>
                  <w:lang w:val="en-US" w:eastAsia="zh-CN"/>
                </w:rPr>
                <w:t>后半段</w:t>
              </w:r>
            </w:ins>
            <w:ins w:id="501" w:author="何蔚" w:date="2020-06-09T13:49:39Z">
              <w:r>
                <w:rPr>
                  <w:rFonts w:hint="eastAsia"/>
                  <w:lang w:val="en-US" w:eastAsia="zh-CN"/>
                </w:rPr>
                <w:t>还发</w:t>
              </w:r>
            </w:ins>
            <w:ins w:id="502" w:author="何蔚" w:date="2020-06-09T13:49:42Z">
              <w:r>
                <w:rPr>
                  <w:rFonts w:hint="eastAsia"/>
                  <w:lang w:val="en-US" w:eastAsia="zh-CN"/>
                </w:rPr>
                <w:t>生</w:t>
              </w:r>
            </w:ins>
            <w:ins w:id="503" w:author="何蔚" w:date="2020-06-09T13:49:43Z">
              <w:r>
                <w:rPr>
                  <w:rFonts w:hint="eastAsia"/>
                  <w:lang w:val="en-US" w:eastAsia="zh-CN"/>
                </w:rPr>
                <w:t>了</w:t>
              </w:r>
            </w:ins>
            <w:ins w:id="504" w:author="何蔚" w:date="2020-06-09T13:49:45Z">
              <w:r>
                <w:rPr>
                  <w:rFonts w:hint="eastAsia"/>
                  <w:lang w:val="en-US" w:eastAsia="zh-CN"/>
                </w:rPr>
                <w:t>改动</w:t>
              </w:r>
            </w:ins>
            <w:ins w:id="505" w:author="何蔚" w:date="2020-06-09T13:52:17Z">
              <w:r>
                <w:rPr>
                  <w:rFonts w:hint="eastAsia"/>
                  <w:lang w:val="en-US" w:eastAsia="zh-CN"/>
                </w:rPr>
                <w:t>。</w:t>
              </w:r>
            </w:ins>
          </w:p>
          <w:p>
            <w:pPr>
              <w:widowControl/>
              <w:numPr>
                <w:ilvl w:val="0"/>
                <w:numId w:val="4"/>
                <w:ins w:id="507" w:author="何蔚" w:date="2020-06-09T13:48:06Z"/>
              </w:numPr>
              <w:jc w:val="left"/>
              <w:rPr>
                <w:ins w:id="508" w:author="何蔚" w:date="2020-06-09T13:49:52Z"/>
                <w:rFonts w:hint="default" w:eastAsia="宋体"/>
                <w:lang w:val="en-US" w:eastAsia="zh-CN"/>
              </w:rPr>
              <w:pPrChange w:id="506" w:author="何蔚" w:date="2020-06-09T13:48:06Z">
                <w:pPr>
                  <w:widowControl/>
                  <w:jc w:val="left"/>
                </w:pPr>
              </w:pPrChange>
            </w:pPr>
            <w:ins w:id="509" w:author="何蔚" w:date="2020-06-09T13:42:56Z">
              <w:r>
                <w:rPr>
                  <w:rFonts w:hint="eastAsia"/>
                  <w:lang w:val="en-US" w:eastAsia="zh-CN"/>
                </w:rPr>
                <w:t>之前</w:t>
              </w:r>
            </w:ins>
            <w:ins w:id="510" w:author="何蔚" w:date="2020-06-09T13:42:59Z">
              <w:r>
                <w:rPr>
                  <w:rFonts w:hint="eastAsia"/>
                  <w:lang w:val="en-US" w:eastAsia="zh-CN"/>
                </w:rPr>
                <w:t>跳过</w:t>
              </w:r>
            </w:ins>
            <w:ins w:id="511" w:author="何蔚" w:date="2020-06-09T13:43:00Z">
              <w:r>
                <w:rPr>
                  <w:rFonts w:hint="eastAsia"/>
                  <w:lang w:val="en-US" w:eastAsia="zh-CN"/>
                </w:rPr>
                <w:t>的</w:t>
              </w:r>
            </w:ins>
            <w:ins w:id="512" w:author="何蔚" w:date="2020-06-09T13:43:02Z">
              <w:r>
                <w:rPr>
                  <w:rFonts w:hint="eastAsia"/>
                  <w:lang w:val="en-US" w:eastAsia="zh-CN"/>
                </w:rPr>
                <w:t>知识点</w:t>
              </w:r>
            </w:ins>
            <w:ins w:id="513" w:author="何蔚" w:date="2020-06-09T13:43:06Z">
              <w:r>
                <w:rPr>
                  <w:rFonts w:hint="eastAsia"/>
                  <w:lang w:val="en-US" w:eastAsia="zh-CN"/>
                </w:rPr>
                <w:t>很重要</w:t>
              </w:r>
            </w:ins>
            <w:ins w:id="514" w:author="何蔚" w:date="2020-06-09T13:43:07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515" w:author="何蔚" w:date="2020-06-09T13:52:31Z">
              <w:r>
                <w:rPr>
                  <w:rFonts w:hint="eastAsia"/>
                  <w:lang w:val="en-US" w:eastAsia="zh-CN"/>
                </w:rPr>
                <w:t>得</w:t>
              </w:r>
            </w:ins>
            <w:ins w:id="516" w:author="何蔚" w:date="2020-06-09T13:52:35Z">
              <w:r>
                <w:rPr>
                  <w:rFonts w:hint="eastAsia"/>
                  <w:lang w:val="en-US" w:eastAsia="zh-CN"/>
                </w:rPr>
                <w:t>腾</w:t>
              </w:r>
            </w:ins>
            <w:ins w:id="517" w:author="何蔚" w:date="2020-06-09T13:52:37Z">
              <w:r>
                <w:rPr>
                  <w:rFonts w:hint="eastAsia"/>
                  <w:lang w:val="en-US" w:eastAsia="zh-CN"/>
                </w:rPr>
                <w:t>时间</w:t>
              </w:r>
            </w:ins>
            <w:ins w:id="518" w:author="何蔚" w:date="2020-06-09T13:52:43Z">
              <w:r>
                <w:rPr>
                  <w:rFonts w:hint="eastAsia"/>
                  <w:lang w:val="en-US" w:eastAsia="zh-CN"/>
                </w:rPr>
                <w:t>再看看</w:t>
              </w:r>
            </w:ins>
            <w:ins w:id="519" w:author="何蔚" w:date="2020-06-09T13:52:47Z">
              <w:r>
                <w:rPr>
                  <w:rFonts w:hint="eastAsia"/>
                  <w:lang w:val="en-US" w:eastAsia="zh-CN"/>
                </w:rPr>
                <w:t>跳过的部分</w:t>
              </w:r>
            </w:ins>
          </w:p>
          <w:p>
            <w:pPr>
              <w:widowControl/>
              <w:numPr>
                <w:ilvl w:val="0"/>
                <w:numId w:val="4"/>
                <w:ins w:id="521" w:author="何蔚" w:date="2020-06-09T13:48:06Z"/>
              </w:numPr>
              <w:jc w:val="left"/>
              <w:rPr>
                <w:ins w:id="522" w:author="何蔚" w:date="2020-06-09T14:33:00Z"/>
                <w:rFonts w:hint="default" w:eastAsia="宋体"/>
                <w:lang w:val="en-US" w:eastAsia="zh-CN"/>
              </w:rPr>
              <w:pPrChange w:id="520" w:author="何蔚" w:date="2020-06-09T13:48:06Z">
                <w:pPr>
                  <w:widowControl/>
                  <w:jc w:val="left"/>
                </w:pPr>
              </w:pPrChange>
            </w:pPr>
            <w:ins w:id="523" w:author="何蔚" w:date="2020-06-09T13:50:05Z">
              <w:r>
                <w:rPr>
                  <w:rFonts w:hint="eastAsia"/>
                  <w:lang w:val="en-US" w:eastAsia="zh-CN"/>
                </w:rPr>
                <w:t>虽然</w:t>
              </w:r>
            </w:ins>
            <w:ins w:id="524" w:author="何蔚" w:date="2020-06-09T13:50:10Z">
              <w:r>
                <w:rPr>
                  <w:rFonts w:hint="eastAsia"/>
                  <w:lang w:val="en-US" w:eastAsia="zh-CN"/>
                </w:rPr>
                <w:t>一直</w:t>
              </w:r>
            </w:ins>
            <w:ins w:id="525" w:author="何蔚" w:date="2020-06-09T13:50:16Z">
              <w:r>
                <w:rPr>
                  <w:rFonts w:hint="eastAsia"/>
                  <w:lang w:val="en-US" w:eastAsia="zh-CN"/>
                </w:rPr>
                <w:t>跟着老师敲</w:t>
              </w:r>
            </w:ins>
            <w:ins w:id="526" w:author="何蔚" w:date="2020-06-09T13:50:24Z">
              <w:r>
                <w:rPr>
                  <w:rFonts w:hint="eastAsia"/>
                  <w:lang w:val="en-US" w:eastAsia="zh-CN"/>
                </w:rPr>
                <w:t>代码</w:t>
              </w:r>
            </w:ins>
            <w:ins w:id="527" w:author="何蔚" w:date="2020-06-09T13:50:25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528" w:author="何蔚" w:date="2020-06-09T13:50:37Z">
              <w:r>
                <w:rPr>
                  <w:rFonts w:hint="eastAsia"/>
                  <w:lang w:val="en-US" w:eastAsia="zh-CN"/>
                </w:rPr>
                <w:t>但是还是发线自己太</w:t>
              </w:r>
            </w:ins>
            <w:ins w:id="529" w:author="何蔚" w:date="2020-06-09T13:50:40Z">
              <w:r>
                <w:rPr>
                  <w:rFonts w:hint="eastAsia"/>
                  <w:lang w:val="en-US" w:eastAsia="zh-CN"/>
                </w:rPr>
                <w:t>想</w:t>
              </w:r>
            </w:ins>
            <w:ins w:id="530" w:author="何蔚" w:date="2020-06-09T13:50:37Z">
              <w:r>
                <w:rPr>
                  <w:rFonts w:hint="eastAsia"/>
                  <w:lang w:val="en-US" w:eastAsia="zh-CN"/>
                </w:rPr>
                <w:t>当然</w:t>
              </w:r>
            </w:ins>
            <w:ins w:id="531" w:author="何蔚" w:date="2020-06-09T13:51:02Z">
              <w:r>
                <w:rPr>
                  <w:rFonts w:hint="eastAsia"/>
                  <w:lang w:val="en-US" w:eastAsia="zh-CN"/>
                </w:rPr>
                <w:t>了</w:t>
              </w:r>
            </w:ins>
            <w:ins w:id="532" w:author="何蔚" w:date="2020-06-09T13:51:03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533" w:author="何蔚" w:date="2020-06-09T13:51:08Z">
              <w:r>
                <w:rPr>
                  <w:rFonts w:hint="eastAsia"/>
                  <w:lang w:val="en-US" w:eastAsia="zh-CN"/>
                </w:rPr>
                <w:t>没</w:t>
              </w:r>
            </w:ins>
            <w:ins w:id="534" w:author="何蔚" w:date="2020-06-09T13:51:14Z">
              <w:r>
                <w:rPr>
                  <w:rFonts w:hint="eastAsia"/>
                  <w:lang w:val="en-US" w:eastAsia="zh-CN"/>
                </w:rPr>
                <w:t>怎么动脑</w:t>
              </w:r>
            </w:ins>
            <w:ins w:id="535" w:author="何蔚" w:date="2020-06-09T13:51:16Z">
              <w:r>
                <w:rPr>
                  <w:rFonts w:hint="eastAsia"/>
                  <w:lang w:val="en-US" w:eastAsia="zh-CN"/>
                </w:rPr>
                <w:t>就</w:t>
              </w:r>
            </w:ins>
            <w:ins w:id="536" w:author="何蔚" w:date="2020-06-09T13:51:18Z">
              <w:r>
                <w:rPr>
                  <w:rFonts w:hint="eastAsia"/>
                  <w:lang w:val="en-US" w:eastAsia="zh-CN"/>
                </w:rPr>
                <w:t>开始</w:t>
              </w:r>
            </w:ins>
            <w:ins w:id="537" w:author="何蔚" w:date="2020-06-09T13:42:36Z">
              <w:r>
                <w:rPr>
                  <w:rFonts w:hint="eastAsia"/>
                  <w:lang w:val="en-US" w:eastAsia="zh-CN"/>
                </w:rPr>
                <w:t>动起手</w:t>
              </w:r>
            </w:ins>
            <w:ins w:id="538" w:author="何蔚" w:date="2020-06-09T13:51:21Z">
              <w:r>
                <w:rPr>
                  <w:rFonts w:hint="eastAsia"/>
                  <w:lang w:val="en-US" w:eastAsia="zh-CN"/>
                </w:rPr>
                <w:t>敲</w:t>
              </w:r>
            </w:ins>
            <w:ins w:id="539" w:author="何蔚" w:date="2020-06-09T13:51:23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540" w:author="何蔚" w:date="2020-06-09T13:51:34Z">
              <w:r>
                <w:rPr>
                  <w:rFonts w:hint="eastAsia"/>
                  <w:lang w:val="en-US" w:eastAsia="zh-CN"/>
                </w:rPr>
                <w:t>虽然长时间</w:t>
              </w:r>
            </w:ins>
            <w:ins w:id="541" w:author="何蔚" w:date="2020-06-09T13:51:36Z">
              <w:r>
                <w:rPr>
                  <w:rFonts w:hint="eastAsia"/>
                  <w:lang w:val="en-US" w:eastAsia="zh-CN"/>
                </w:rPr>
                <w:t>在</w:t>
              </w:r>
            </w:ins>
            <w:ins w:id="542" w:author="何蔚" w:date="2020-06-09T13:51:44Z">
              <w:r>
                <w:rPr>
                  <w:rFonts w:hint="eastAsia"/>
                  <w:lang w:val="en-US" w:eastAsia="zh-CN"/>
                </w:rPr>
                <w:t>敲</w:t>
              </w:r>
            </w:ins>
            <w:ins w:id="543" w:author="何蔚" w:date="2020-06-09T13:42:42Z">
              <w:r>
                <w:rPr>
                  <w:rFonts w:hint="eastAsia"/>
                  <w:lang w:val="en-US" w:eastAsia="zh-CN"/>
                </w:rPr>
                <w:t>代码</w:t>
              </w:r>
            </w:ins>
            <w:ins w:id="544" w:author="何蔚" w:date="2020-06-09T13:51:49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545" w:author="何蔚" w:date="2020-06-09T13:42:29Z">
              <w:r>
                <w:rPr>
                  <w:rFonts w:hint="eastAsia"/>
                  <w:lang w:val="en-US" w:eastAsia="zh-CN"/>
                </w:rPr>
                <w:t>能力</w:t>
              </w:r>
            </w:ins>
            <w:ins w:id="546" w:author="何蔚" w:date="2020-06-09T13:51:53Z">
              <w:r>
                <w:rPr>
                  <w:rFonts w:hint="eastAsia"/>
                  <w:lang w:val="en-US" w:eastAsia="zh-CN"/>
                </w:rPr>
                <w:t>似乎</w:t>
              </w:r>
            </w:ins>
            <w:ins w:id="547" w:author="何蔚" w:date="2020-06-09T13:52:05Z">
              <w:r>
                <w:rPr>
                  <w:rFonts w:hint="eastAsia"/>
                  <w:lang w:val="en-US" w:eastAsia="zh-CN"/>
                </w:rPr>
                <w:t>没有成正比的变强</w:t>
              </w:r>
            </w:ins>
          </w:p>
          <w:p>
            <w:pPr>
              <w:widowControl/>
              <w:numPr>
                <w:ilvl w:val="0"/>
                <w:numId w:val="4"/>
                <w:ins w:id="549" w:author="何蔚" w:date="2020-06-09T13:48:06Z"/>
              </w:numPr>
              <w:jc w:val="left"/>
              <w:rPr>
                <w:rFonts w:hint="default" w:eastAsia="宋体"/>
                <w:lang w:val="en-US" w:eastAsia="zh-CN"/>
              </w:rPr>
              <w:pPrChange w:id="548" w:author="何蔚" w:date="2020-06-09T13:48:06Z">
                <w:pPr>
                  <w:widowControl/>
                  <w:jc w:val="left"/>
                </w:pPr>
              </w:pPrChange>
            </w:pPr>
            <w:ins w:id="550" w:author="何蔚" w:date="2020-06-09T14:33:30Z">
              <w:r>
                <w:rPr>
                  <w:rFonts w:hint="eastAsia"/>
                  <w:lang w:val="en-US" w:eastAsia="zh-CN"/>
                </w:rPr>
                <w:t>路还很长</w:t>
              </w:r>
            </w:ins>
            <w:ins w:id="551" w:author="何蔚" w:date="2020-06-09T14:33:32Z">
              <w:r>
                <w:rPr>
                  <w:rFonts w:hint="eastAsia"/>
                  <w:lang w:val="en-US" w:eastAsia="zh-CN"/>
                </w:rPr>
                <w:t>。。。</w:t>
              </w:r>
            </w:ins>
            <w:bookmarkStart w:id="1" w:name="_GoBack"/>
            <w:bookmarkEnd w:id="1"/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  <w:jc w:val="center"/>
        </w:trPr>
        <w:tc>
          <w:tcPr>
            <w:tcW w:w="900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i/>
              </w:rPr>
            </w:pPr>
            <w:r>
              <w:rPr>
                <w:i/>
              </w:rPr>
              <w:t>以下内容由答辩讲师填写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  <w:jc w:val="center"/>
        </w:trPr>
        <w:tc>
          <w:tcPr>
            <w:tcW w:w="900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答辩考核成绩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44" w:hRule="atLeast"/>
          <w:jc w:val="center"/>
        </w:trPr>
        <w:tc>
          <w:tcPr>
            <w:tcW w:w="14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技术方案的合理性（20分）</w:t>
            </w: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功能实现的完整性（30分）</w:t>
            </w:r>
          </w:p>
        </w:tc>
        <w:tc>
          <w:tcPr>
            <w:tcW w:w="18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技术知识应用的熟练程度（20分）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代码编写的规范性（10分）</w:t>
            </w:r>
          </w:p>
        </w:tc>
        <w:tc>
          <w:tcPr>
            <w:tcW w:w="1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思路创新性（10分）</w:t>
            </w:r>
          </w:p>
        </w:tc>
        <w:tc>
          <w:tcPr>
            <w:tcW w:w="1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表达的流利程度（10分）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7" w:hRule="atLeast"/>
          <w:jc w:val="center"/>
        </w:trPr>
        <w:tc>
          <w:tcPr>
            <w:tcW w:w="14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18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1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1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7" w:hRule="atLeast"/>
          <w:jc w:val="center"/>
        </w:trPr>
        <w:tc>
          <w:tcPr>
            <w:tcW w:w="14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总分：</w:t>
            </w:r>
          </w:p>
        </w:tc>
        <w:tc>
          <w:tcPr>
            <w:tcW w:w="340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考核讲师：</w:t>
            </w:r>
          </w:p>
        </w:tc>
        <w:tc>
          <w:tcPr>
            <w:tcW w:w="25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87" w:hRule="atLeast"/>
          <w:jc w:val="center"/>
        </w:trPr>
        <w:tc>
          <w:tcPr>
            <w:tcW w:w="900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评语：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jc w:val="left"/>
            </w:pPr>
          </w:p>
        </w:tc>
      </w:tr>
    </w:tbl>
    <w:p>
      <w:pPr>
        <w:rPr>
          <w:rFonts w:ascii="仿宋_GB2312" w:hAnsi="仿宋_GB2312" w:eastAsia="仿宋_GB2312"/>
          <w:sz w:val="15"/>
          <w:szCs w:val="15"/>
        </w:rPr>
      </w:pPr>
      <w:r>
        <w:rPr>
          <w:rFonts w:ascii="仿宋_GB2312" w:hAnsi="仿宋_GB2312" w:eastAsia="仿宋_GB2312"/>
          <w:sz w:val="15"/>
          <w:szCs w:val="15"/>
        </w:rPr>
        <w:t>使用说明：</w:t>
      </w:r>
    </w:p>
    <w:p>
      <w:pPr>
        <w:rPr>
          <w:rFonts w:ascii="仿宋_GB2312" w:hAnsi="仿宋_GB2312" w:eastAsia="仿宋_GB2312"/>
          <w:sz w:val="15"/>
          <w:szCs w:val="15"/>
        </w:rPr>
      </w:pPr>
      <w:r>
        <w:rPr>
          <w:rFonts w:ascii="仿宋_GB2312" w:hAnsi="仿宋_GB2312" w:eastAsia="仿宋_GB2312"/>
          <w:sz w:val="15"/>
          <w:szCs w:val="15"/>
        </w:rPr>
        <w:t>1. 此表在“阶段项目”和“大项目”阶段使用，并作为学生阶段成绩的参考依据。</w:t>
      </w:r>
    </w:p>
    <w:p>
      <w:pPr>
        <w:ind w:left="588" w:hanging="588"/>
        <w:rPr>
          <w:rFonts w:ascii="仿宋_GB2312" w:hAnsi="仿宋_GB2312" w:eastAsia="仿宋_GB2312"/>
          <w:sz w:val="15"/>
          <w:szCs w:val="15"/>
        </w:rPr>
      </w:pPr>
      <w:r>
        <w:rPr>
          <w:rFonts w:ascii="仿宋_GB2312" w:hAnsi="仿宋_GB2312" w:eastAsia="仿宋_GB2312"/>
          <w:sz w:val="15"/>
          <w:szCs w:val="15"/>
        </w:rPr>
        <w:t>2.学生在规定的时间内完成项目后，填写此表；并提交给答辩讲师进行项目考核答辩。</w:t>
      </w:r>
    </w:p>
    <w:p>
      <w:pPr>
        <w:ind w:left="588" w:hanging="588"/>
      </w:pPr>
      <w:r>
        <w:rPr>
          <w:rFonts w:ascii="仿宋_GB2312" w:hAnsi="仿宋_GB2312" w:eastAsia="仿宋_GB2312"/>
          <w:sz w:val="15"/>
          <w:szCs w:val="15"/>
        </w:rPr>
        <w:t>3.讲师考核完毕后，将该表交付给班主任，由班主任归档。</w:t>
      </w:r>
    </w:p>
    <w:sectPr>
      <w:headerReference r:id="rId3" w:type="default"/>
      <w:footerReference r:id="rId4" w:type="default"/>
      <w:pgSz w:w="11906" w:h="16838"/>
      <w:pgMar w:top="908" w:right="1797" w:bottom="1440" w:left="1797" w:header="851" w:footer="992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</w:pPr>
    <w:r>
      <w:fldChar w:fldCharType="begin"/>
    </w:r>
    <w:r>
      <w:instrText xml:space="preserve">PAGE</w:instrText>
    </w:r>
    <w:r>
      <w:fldChar w:fldCharType="separate"/>
    </w:r>
    <w:r>
      <w:t>3</w:t>
    </w:r>
    <w:r>
      <w:fldChar w:fldCharType="end"/>
    </w:r>
  </w:p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000000" w:sz="6" w:space="0"/>
      </w:pBdr>
    </w:pPr>
    <w:r>
      <w:rPr>
        <w:sz w:val="21"/>
        <w:szCs w:val="21"/>
      </w:rPr>
      <w:t>广州粤嵌通信科技股份有限公司</w:t>
    </w:r>
    <w:r>
      <w:drawing>
        <wp:inline distT="0" distB="9525" distL="0" distR="5080">
          <wp:extent cx="585470" cy="333375"/>
          <wp:effectExtent l="0" t="0" r="0" b="0"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5470" cy="333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94D4F5"/>
    <w:multiLevelType w:val="singleLevel"/>
    <w:tmpl w:val="B694D4F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6B0A71"/>
    <w:multiLevelType w:val="singleLevel"/>
    <w:tmpl w:val="BE6B0A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2F02DA8"/>
    <w:multiLevelType w:val="singleLevel"/>
    <w:tmpl w:val="F2F02D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DA6CA76"/>
    <w:multiLevelType w:val="singleLevel"/>
    <w:tmpl w:val="5DA6CA7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这个世界需要英雄">
    <w15:presenceInfo w15:providerId="None" w15:userId="这个世界需要英雄"/>
  </w15:person>
  <w15:person w15:author="John">
    <w15:presenceInfo w15:providerId="None" w15:userId="John"/>
  </w15:person>
  <w15:person w15:author="gec">
    <w15:presenceInfo w15:providerId="None" w15:userId="gec"/>
  </w15:person>
  <w15:person w15:author="未知作者">
    <w15:presenceInfo w15:providerId="None" w15:userId="未知作者"/>
  </w15:person>
  <w15:person w15:author="何蔚">
    <w15:presenceInfo w15:providerId="WPS Office" w15:userId="37647063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trackRevisions w:val="1"/>
  <w:documentProtection w:enforcement="0"/>
  <w:defaultTabStop w:val="420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8A2C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spacing w:before="340" w:after="330" w:line="578" w:lineRule="auto"/>
      <w:jc w:val="left"/>
      <w:outlineLvl w:val="0"/>
    </w:pPr>
    <w:rPr>
      <w:b/>
      <w:bCs/>
      <w:kern w:val="2"/>
      <w:sz w:val="44"/>
      <w:szCs w:val="44"/>
    </w:rPr>
  </w:style>
  <w:style w:type="paragraph" w:styleId="3">
    <w:name w:val="heading 2"/>
    <w:basedOn w:val="1"/>
    <w:next w:val="1"/>
    <w:link w:val="16"/>
    <w:qFormat/>
    <w:uiPriority w:val="0"/>
    <w:pPr>
      <w:keepNext/>
      <w:keepLines/>
      <w:widowControl/>
      <w:spacing w:before="260" w:after="260" w:line="415" w:lineRule="auto"/>
      <w:jc w:val="left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7"/>
    <w:qFormat/>
    <w:uiPriority w:val="0"/>
    <w:pPr>
      <w:keepNext/>
      <w:keepLines/>
      <w:widowControl/>
      <w:spacing w:before="260" w:after="260" w:line="415" w:lineRule="auto"/>
      <w:jc w:val="left"/>
      <w:outlineLvl w:val="2"/>
    </w:pPr>
    <w:rPr>
      <w:b/>
      <w:bCs/>
      <w:sz w:val="32"/>
      <w:szCs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Balloon Text"/>
    <w:basedOn w:val="1"/>
    <w:unhideWhenUsed/>
    <w:qFormat/>
    <w:uiPriority w:val="99"/>
    <w:rPr>
      <w:sz w:val="18"/>
      <w:szCs w:val="18"/>
    </w:rPr>
  </w:style>
  <w:style w:type="paragraph" w:styleId="8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nhideWhenUsed/>
    <w:qFormat/>
    <w:uiPriority w:val="99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List"/>
    <w:basedOn w:val="6"/>
    <w:uiPriority w:val="0"/>
  </w:style>
  <w:style w:type="paragraph" w:styleId="11">
    <w:name w:val="Title"/>
    <w:basedOn w:val="1"/>
    <w:qFormat/>
    <w:uiPriority w:val="0"/>
    <w:pPr>
      <w:widowControl/>
      <w:spacing w:line="300" w:lineRule="auto"/>
      <w:jc w:val="center"/>
    </w:pPr>
    <w:rPr>
      <w:b/>
      <w:bCs/>
      <w:sz w:val="32"/>
      <w:szCs w:val="32"/>
    </w:rPr>
  </w:style>
  <w:style w:type="character" w:styleId="14">
    <w:name w:val="Strong"/>
    <w:qFormat/>
    <w:uiPriority w:val="0"/>
    <w:rPr>
      <w:b/>
      <w:bCs/>
    </w:rPr>
  </w:style>
  <w:style w:type="character" w:customStyle="1" w:styleId="15">
    <w:name w:val="Internet 链接"/>
    <w:qFormat/>
    <w:uiPriority w:val="0"/>
    <w:rPr>
      <w:color w:val="0000FF"/>
      <w:u w:val="single"/>
    </w:rPr>
  </w:style>
  <w:style w:type="character" w:customStyle="1" w:styleId="16">
    <w:name w:val="标题 1 Char"/>
    <w:basedOn w:val="13"/>
    <w:link w:val="3"/>
    <w:qFormat/>
    <w:uiPriority w:val="0"/>
    <w:rPr>
      <w:b/>
      <w:bCs/>
      <w:kern w:val="2"/>
      <w:sz w:val="44"/>
      <w:szCs w:val="44"/>
    </w:rPr>
  </w:style>
  <w:style w:type="character" w:customStyle="1" w:styleId="17">
    <w:name w:val="标题 2 Char"/>
    <w:link w:val="4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8">
    <w:name w:val="标题 3 Char"/>
    <w:qFormat/>
    <w:uiPriority w:val="0"/>
    <w:rPr>
      <w:b/>
      <w:bCs/>
      <w:kern w:val="2"/>
      <w:sz w:val="32"/>
      <w:szCs w:val="32"/>
    </w:rPr>
  </w:style>
  <w:style w:type="character" w:customStyle="1" w:styleId="19">
    <w:name w:val="标题 Char"/>
    <w:qFormat/>
    <w:uiPriority w:val="0"/>
    <w:rPr>
      <w:b/>
      <w:bCs/>
      <w:kern w:val="2"/>
      <w:sz w:val="32"/>
      <w:szCs w:val="32"/>
    </w:rPr>
  </w:style>
  <w:style w:type="character" w:customStyle="1" w:styleId="20">
    <w:name w:val="页眉 Char"/>
    <w:basedOn w:val="13"/>
    <w:qFormat/>
    <w:uiPriority w:val="99"/>
    <w:rPr>
      <w:kern w:val="2"/>
      <w:sz w:val="18"/>
      <w:szCs w:val="18"/>
    </w:rPr>
  </w:style>
  <w:style w:type="character" w:customStyle="1" w:styleId="21">
    <w:name w:val="页脚 Char"/>
    <w:basedOn w:val="13"/>
    <w:qFormat/>
    <w:uiPriority w:val="99"/>
    <w:rPr>
      <w:kern w:val="2"/>
      <w:sz w:val="18"/>
      <w:szCs w:val="18"/>
    </w:rPr>
  </w:style>
  <w:style w:type="character" w:customStyle="1" w:styleId="22">
    <w:name w:val="批注框文本 Char"/>
    <w:basedOn w:val="13"/>
    <w:semiHidden/>
    <w:qFormat/>
    <w:uiPriority w:val="99"/>
    <w:rPr>
      <w:kern w:val="2"/>
      <w:sz w:val="18"/>
      <w:szCs w:val="18"/>
    </w:rPr>
  </w:style>
  <w:style w:type="character" w:customStyle="1" w:styleId="23">
    <w:name w:val="编号符号"/>
    <w:qFormat/>
    <w:uiPriority w:val="0"/>
  </w:style>
  <w:style w:type="paragraph" w:customStyle="1" w:styleId="24">
    <w:name w:val="标题样式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25">
    <w:name w:val="索引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2.bin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http://www.windows89.com</Company>
  <Pages>3</Pages>
  <Words>529</Words>
  <Characters>558</Characters>
  <Paragraphs>44</Paragraphs>
  <TotalTime>2</TotalTime>
  <ScaleCrop>false</ScaleCrop>
  <LinksUpToDate>false</LinksUpToDate>
  <CharactersWithSpaces>585</CharactersWithSpaces>
  <Application>WPS Office_11.1.0.9740_F1E327BC-269C-435d-A152-05C5408002CA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2016-01-22T03:36:00Z</dcterms:created>
  <dc:creator>FtpDown</dc:creator>
  <cp:lastModifiedBy>何蔚</cp:lastModifiedBy>
  <cp:lastPrinted>2016-06-12T01:17:00Z</cp:lastPrinted>
  <dcterms:modified xsi:type="dcterms:W3CDTF">2020-06-09T06:33:42Z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http://www.windows89.com</vt:lpwstr>
  </property>
  <property fmtid="{D5CDD505-2E9C-101B-9397-08002B2CF9AE}" pid="3" name="DocSecurity">
    <vt:i4>0</vt:i4>
  </property>
  <property fmtid="{D5CDD505-2E9C-101B-9397-08002B2CF9AE}" pid="4" name="KSOProductBuildVer">
    <vt:lpwstr>2052-11.1.0.9740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